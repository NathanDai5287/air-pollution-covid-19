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C4AAB" w14:textId="382719DA" w:rsidR="004D6B86" w:rsidRDefault="00221BBD">
      <w:pPr>
        <w:pStyle w:val="Title"/>
      </w:pPr>
      <w:r>
        <w:t xml:space="preserve">The </w:t>
      </w:r>
      <w:r w:rsidR="002711B1">
        <w:t>Effect of Air Pollution on COVID-19 Cases</w:t>
      </w:r>
    </w:p>
    <w:p w14:paraId="503E2399" w14:textId="27B1F0F3" w:rsidR="004D6B86" w:rsidRDefault="002711B1">
      <w:pPr>
        <w:pStyle w:val="Title2"/>
      </w:pPr>
      <w:r>
        <w:t>Nathan Dai</w:t>
      </w:r>
    </w:p>
    <w:p w14:paraId="61D42FBD" w14:textId="77777777" w:rsidR="004D6B86" w:rsidRDefault="00345333">
      <w:pPr>
        <w:pStyle w:val="SectionTitle"/>
      </w:pPr>
      <w:r>
        <w:lastRenderedPageBreak/>
        <w:t>Abstract</w:t>
      </w:r>
    </w:p>
    <w:p w14:paraId="243862A4" w14:textId="03AA32D1" w:rsidR="004D6B86" w:rsidRPr="003D6BC9" w:rsidRDefault="00412102">
      <w:pPr>
        <w:pStyle w:val="NoSpacing"/>
      </w:pPr>
      <w:r>
        <w:t xml:space="preserve">Air pollution’s growing problems have plagued the world since Europe’s Industrial Revolution. </w:t>
      </w:r>
      <w:r w:rsidR="00F068E5">
        <w:t>This study evaluated the association between air pollution</w:t>
      </w:r>
      <w:r w:rsidR="00393A03">
        <w:t>, weather,</w:t>
      </w:r>
      <w:r w:rsidR="00F068E5">
        <w:t xml:space="preserve"> and the intensity of COVID-19. During the time frame between April 1, 2020 and May 31, 2020, daily new cases, air pollution</w:t>
      </w:r>
      <w:r w:rsidR="005844C8">
        <w:t xml:space="preserve"> data</w:t>
      </w:r>
      <w:r w:rsidR="00F068E5">
        <w:t xml:space="preserve">, and meteorological data were obtained. </w:t>
      </w:r>
      <w:r w:rsidR="005844C8">
        <w:t xml:space="preserve">A multiple linear regression was used to determine whether </w:t>
      </w:r>
      <w:r w:rsidR="009A39EE">
        <w:t>air pollution (</w:t>
      </w:r>
      <w:r w:rsidR="009A39EE" w:rsidRPr="00F07FE0">
        <w:t>PM</w:t>
      </w:r>
      <w:r w:rsidR="009A39EE" w:rsidRPr="00F07FE0">
        <w:rPr>
          <w:vertAlign w:val="subscript"/>
        </w:rPr>
        <w:t>2.5</w:t>
      </w:r>
      <w:r w:rsidR="009A39EE" w:rsidRPr="00F07FE0">
        <w:t>, PM</w:t>
      </w:r>
      <w:r w:rsidR="009A39EE" w:rsidRPr="00F07FE0">
        <w:rPr>
          <w:vertAlign w:val="subscript"/>
        </w:rPr>
        <w:t>10</w:t>
      </w:r>
      <w:r w:rsidR="009A39EE" w:rsidRPr="00F07FE0">
        <w:t>, CO, NO</w:t>
      </w:r>
      <w:r w:rsidR="009A39EE" w:rsidRPr="00F07FE0">
        <w:rPr>
          <w:vertAlign w:val="subscript"/>
        </w:rPr>
        <w:t>2</w:t>
      </w:r>
      <w:r w:rsidR="009A39EE" w:rsidRPr="00F07FE0">
        <w:t>, O</w:t>
      </w:r>
      <w:r w:rsidR="009A39EE" w:rsidRPr="00F07FE0">
        <w:rPr>
          <w:vertAlign w:val="subscript"/>
        </w:rPr>
        <w:t>3</w:t>
      </w:r>
      <w:r w:rsidR="009A39EE" w:rsidRPr="00F07FE0">
        <w:t>, and SO</w:t>
      </w:r>
      <w:r w:rsidR="009A39EE" w:rsidRPr="00F07FE0">
        <w:rPr>
          <w:vertAlign w:val="subscript"/>
        </w:rPr>
        <w:t>2</w:t>
      </w:r>
      <w:r w:rsidR="009A39EE">
        <w:t xml:space="preserve">) </w:t>
      </w:r>
      <w:r w:rsidR="00393A03">
        <w:t xml:space="preserve">and weather </w:t>
      </w:r>
      <w:r w:rsidR="007B759B" w:rsidRPr="003E7D82">
        <w:t>(mean temperature, humidity, air pressure, and wind speed)</w:t>
      </w:r>
      <w:r w:rsidR="00393A03">
        <w:t xml:space="preserve"> </w:t>
      </w:r>
      <w:r w:rsidR="009A39EE">
        <w:t xml:space="preserve">could predict COVID-19 cases. The individual predictors were </w:t>
      </w:r>
      <w:r w:rsidR="00BD5790">
        <w:t>examined,</w:t>
      </w:r>
      <w:r w:rsidR="009A39EE">
        <w:t xml:space="preserve"> and it was determined that </w:t>
      </w:r>
      <w:r w:rsidR="009A39EE" w:rsidRPr="00F07FE0">
        <w:t>PM</w:t>
      </w:r>
      <w:r w:rsidR="009A39EE" w:rsidRPr="00F07FE0">
        <w:rPr>
          <w:vertAlign w:val="subscript"/>
        </w:rPr>
        <w:t>2.5</w:t>
      </w:r>
      <w:r w:rsidR="00E61BE0">
        <w:t>,</w:t>
      </w:r>
      <w:r w:rsidR="009A39EE">
        <w:rPr>
          <w:vertAlign w:val="subscript"/>
        </w:rPr>
        <w:t xml:space="preserve"> </w:t>
      </w:r>
      <w:r w:rsidR="00E61BE0" w:rsidRPr="00F07FE0">
        <w:t>O</w:t>
      </w:r>
      <w:r w:rsidR="00E61BE0" w:rsidRPr="00F07FE0">
        <w:rPr>
          <w:vertAlign w:val="subscript"/>
        </w:rPr>
        <w:t>3</w:t>
      </w:r>
      <w:r w:rsidR="00E61BE0">
        <w:t xml:space="preserve">, humidity, and pressure were significant </w:t>
      </w:r>
      <w:r w:rsidR="00A33936">
        <w:t xml:space="preserve">predictors of COVID-19 new cases. </w:t>
      </w:r>
    </w:p>
    <w:p w14:paraId="222D0685" w14:textId="41AA7939" w:rsidR="004D6B86" w:rsidRDefault="00345333" w:rsidP="002711B1">
      <w:pPr>
        <w:ind w:left="720" w:firstLine="0"/>
      </w:pPr>
      <w:r>
        <w:rPr>
          <w:rStyle w:val="Emphasis"/>
        </w:rPr>
        <w:t>Keywords</w:t>
      </w:r>
      <w:r w:rsidR="004D4F8C">
        <w:t xml:space="preserve">: </w:t>
      </w:r>
      <w:r w:rsidR="008813FC">
        <w:t>COVID-19, air pollutio</w:t>
      </w:r>
      <w:r w:rsidR="004E0033">
        <w:t>n, multiple linear regression</w:t>
      </w:r>
    </w:p>
    <w:p w14:paraId="277B8FFF" w14:textId="66EE182F" w:rsidR="004E0033" w:rsidRDefault="004E0033" w:rsidP="004E0033">
      <w:pPr>
        <w:pStyle w:val="Heading1"/>
      </w:pPr>
      <w:commentRangeStart w:id="0"/>
      <w:r>
        <w:t>Introduction</w:t>
      </w:r>
      <w:commentRangeEnd w:id="0"/>
      <w:r w:rsidR="00221BBD">
        <w:rPr>
          <w:rStyle w:val="CommentReference"/>
          <w:rFonts w:asciiTheme="minorHAnsi" w:eastAsiaTheme="minorEastAsia" w:hAnsiTheme="minorHAnsi" w:cstheme="minorBidi"/>
          <w:b w:val="0"/>
          <w:bCs w:val="0"/>
        </w:rPr>
        <w:commentReference w:id="0"/>
      </w:r>
    </w:p>
    <w:p w14:paraId="5722A95A" w14:textId="1A8502E6" w:rsidR="004E0033" w:rsidRDefault="004E0033" w:rsidP="004E0033">
      <w:pPr>
        <w:rPr>
          <w:rFonts w:cs="Times New Roman"/>
          <w:color w:val="000000"/>
          <w:shd w:val="clear" w:color="auto" w:fill="FFFFFF"/>
        </w:rPr>
      </w:pPr>
      <w:r>
        <w:t xml:space="preserve">The COVID-19 pandemic took the world by surprise; its sudden spread and massive scope caught many off-guard. </w:t>
      </w:r>
      <w:r w:rsidR="00D06FE7">
        <w:t>The novel coronavirus first appeared in Wuhan, China</w:t>
      </w:r>
      <w:r w:rsidR="001F359E">
        <w:t>,</w:t>
      </w:r>
      <w:r w:rsidR="00D06FE7">
        <w:t xml:space="preserve"> then spread rapidly throughout the world. </w:t>
      </w:r>
      <w:r w:rsidR="009E0C3F">
        <w:t>Although a similar virus reached multiple countries, its effect varied from region to region. In addition to the various responses from the government</w:t>
      </w:r>
      <w:r w:rsidR="00D06FE7">
        <w:t>,</w:t>
      </w:r>
      <w:r w:rsidR="009E0C3F">
        <w:rPr>
          <w:rFonts w:cs="Times New Roman"/>
          <w:color w:val="000000"/>
          <w:shd w:val="clear" w:color="auto" w:fill="FFFFFF"/>
        </w:rPr>
        <w:t xml:space="preserve"> the differences in the COVID-19 cases may be attributed to the variations in air quality.</w:t>
      </w:r>
      <w:r w:rsidR="00242AC5">
        <w:rPr>
          <w:rFonts w:cs="Times New Roman"/>
          <w:color w:val="000000"/>
          <w:shd w:val="clear" w:color="auto" w:fill="FFFFFF"/>
        </w:rPr>
        <w:t xml:space="preserve"> </w:t>
      </w:r>
    </w:p>
    <w:p w14:paraId="1046D0D6" w14:textId="73AEF8A0" w:rsidR="004D6B86" w:rsidRDefault="001F359E" w:rsidP="002711B1">
      <w:pPr>
        <w:rPr>
          <w:rFonts w:cs="Times New Roman"/>
          <w:color w:val="000000"/>
          <w:shd w:val="clear" w:color="auto" w:fill="FFFFFF"/>
        </w:rPr>
      </w:pPr>
      <w:r>
        <w:rPr>
          <w:rFonts w:cs="Times New Roman"/>
          <w:color w:val="000000"/>
          <w:shd w:val="clear" w:color="auto" w:fill="FFFFFF"/>
        </w:rPr>
        <w:t>A</w:t>
      </w:r>
      <w:r w:rsidR="002711B1">
        <w:rPr>
          <w:rFonts w:cs="Times New Roman"/>
          <w:color w:val="000000"/>
          <w:shd w:val="clear" w:color="auto" w:fill="FFFFFF"/>
        </w:rPr>
        <w:t xml:space="preserve"> </w:t>
      </w:r>
      <w:r>
        <w:rPr>
          <w:rFonts w:cs="Times New Roman"/>
          <w:color w:val="000000"/>
          <w:shd w:val="clear" w:color="auto" w:fill="FFFFFF"/>
        </w:rPr>
        <w:t xml:space="preserve">further </w:t>
      </w:r>
      <w:r w:rsidR="002711B1">
        <w:rPr>
          <w:rFonts w:cs="Times New Roman"/>
          <w:color w:val="000000"/>
          <w:shd w:val="clear" w:color="auto" w:fill="FFFFFF"/>
        </w:rPr>
        <w:t xml:space="preserve">understanding </w:t>
      </w:r>
      <w:r>
        <w:rPr>
          <w:rFonts w:cs="Times New Roman"/>
          <w:color w:val="000000"/>
          <w:shd w:val="clear" w:color="auto" w:fill="FFFFFF"/>
        </w:rPr>
        <w:t xml:space="preserve">of </w:t>
      </w:r>
      <w:r w:rsidR="002711B1">
        <w:rPr>
          <w:rFonts w:cs="Times New Roman"/>
          <w:color w:val="000000"/>
          <w:shd w:val="clear" w:color="auto" w:fill="FFFFFF"/>
        </w:rPr>
        <w:t>air pollution personally concerns me because I</w:t>
      </w:r>
      <w:r w:rsidR="00420499">
        <w:rPr>
          <w:rFonts w:cs="Times New Roman"/>
          <w:color w:val="000000"/>
          <w:shd w:val="clear" w:color="auto" w:fill="FFFFFF"/>
        </w:rPr>
        <w:t xml:space="preserve"> have seen </w:t>
      </w:r>
      <w:r w:rsidR="002711B1">
        <w:rPr>
          <w:rFonts w:cs="Times New Roman"/>
          <w:color w:val="000000"/>
          <w:shd w:val="clear" w:color="auto" w:fill="FFFFFF"/>
        </w:rPr>
        <w:t xml:space="preserve">the effects of air pollution. When I went to Beijing, the thick layer of pollution in the air gave everything a dark and gloomy feel. Only the lights were visible on distant buildings, and a faint odor constantly lingered in the air. Air pollution severely harms human health. It causes a variety of risks such as increased infant mortality, increased prevalence of respiratory symptoms, and decreased lung function (Bates, 1995). Every time I see the yellowish </w:t>
      </w:r>
      <w:r>
        <w:rPr>
          <w:rFonts w:cs="Times New Roman"/>
          <w:color w:val="000000"/>
          <w:shd w:val="clear" w:color="auto" w:fill="FFFFFF"/>
        </w:rPr>
        <w:t>gray</w:t>
      </w:r>
      <w:r w:rsidR="002711B1">
        <w:rPr>
          <w:rFonts w:cs="Times New Roman"/>
          <w:color w:val="000000"/>
          <w:shd w:val="clear" w:color="auto" w:fill="FFFFFF"/>
        </w:rPr>
        <w:t xml:space="preserve"> cloud and hear my breath on my masked face, I think about how detrimental air pollution is to health. This leads to </w:t>
      </w:r>
      <w:r w:rsidR="002711B1">
        <w:rPr>
          <w:rFonts w:cs="Times New Roman"/>
          <w:color w:val="000000"/>
          <w:shd w:val="clear" w:color="auto" w:fill="FFFFFF"/>
        </w:rPr>
        <w:lastRenderedPageBreak/>
        <w:t xml:space="preserve">the question: How does air pollution affect the intensity of COVID-19? In my research, I investigated the effects of air pollution on the number of COVID-19 cases. </w:t>
      </w:r>
    </w:p>
    <w:p w14:paraId="309F0CF0" w14:textId="1898AD81" w:rsidR="002711B1" w:rsidRDefault="002711B1" w:rsidP="002711B1">
      <w:pPr>
        <w:pStyle w:val="Heading1"/>
      </w:pPr>
      <w:r>
        <w:t>Methods</w:t>
      </w:r>
    </w:p>
    <w:p w14:paraId="3444F652" w14:textId="012FE850" w:rsidR="002711B1" w:rsidRDefault="00A7088F" w:rsidP="00A7088F">
      <w:pPr>
        <w:pStyle w:val="Heading2"/>
      </w:pPr>
      <w:r>
        <w:t>Study Area</w:t>
      </w:r>
    </w:p>
    <w:p w14:paraId="25EFF77E" w14:textId="4FD2AE9B" w:rsidR="00A7088F" w:rsidRDefault="00A7088F" w:rsidP="00A7088F">
      <w:r>
        <w:t xml:space="preserve">This study included 88 counties </w:t>
      </w:r>
      <w:r w:rsidR="00DB6230">
        <w:t xml:space="preserve">across the United States. These 88 counties accounted for 77% of all confirmed cases as of April 1, 2020. For each county, air pollution, meteorological, and COVID-19 confirmed cases data was gathered. </w:t>
      </w:r>
      <w:r w:rsidR="00CF23F9">
        <w:t xml:space="preserve">Under the air pollution category, </w:t>
      </w:r>
      <w:r w:rsidR="00CF23F9" w:rsidRPr="00F07FE0">
        <w:t>PM</w:t>
      </w:r>
      <w:r w:rsidR="00CF23F9" w:rsidRPr="00F07FE0">
        <w:rPr>
          <w:vertAlign w:val="subscript"/>
        </w:rPr>
        <w:t>2.5</w:t>
      </w:r>
      <w:r w:rsidR="00CF23F9" w:rsidRPr="00F07FE0">
        <w:t>, PM</w:t>
      </w:r>
      <w:r w:rsidR="00CF23F9" w:rsidRPr="00F07FE0">
        <w:rPr>
          <w:vertAlign w:val="subscript"/>
        </w:rPr>
        <w:t>10</w:t>
      </w:r>
      <w:r w:rsidR="00CF23F9" w:rsidRPr="00F07FE0">
        <w:t>, CO, NO</w:t>
      </w:r>
      <w:r w:rsidR="00CF23F9" w:rsidRPr="00F07FE0">
        <w:rPr>
          <w:vertAlign w:val="subscript"/>
        </w:rPr>
        <w:t>2</w:t>
      </w:r>
      <w:r w:rsidR="00CF23F9" w:rsidRPr="00F07FE0">
        <w:t>, O</w:t>
      </w:r>
      <w:r w:rsidR="00CF23F9" w:rsidRPr="00F07FE0">
        <w:rPr>
          <w:vertAlign w:val="subscript"/>
        </w:rPr>
        <w:t>3</w:t>
      </w:r>
      <w:r w:rsidR="00CF23F9" w:rsidRPr="00F07FE0">
        <w:t>, and SO</w:t>
      </w:r>
      <w:r w:rsidR="00CF23F9" w:rsidRPr="00F07FE0">
        <w:rPr>
          <w:vertAlign w:val="subscript"/>
        </w:rPr>
        <w:t>2</w:t>
      </w:r>
      <w:r w:rsidR="00CF23F9">
        <w:t xml:space="preserve"> data was collected. For the meteorological data, </w:t>
      </w:r>
      <w:r w:rsidR="00CF23F9" w:rsidRPr="00F07FE0">
        <w:t xml:space="preserve">4 climatic measurements </w:t>
      </w:r>
      <w:r w:rsidR="00CF23F9">
        <w:t>were</w:t>
      </w:r>
      <w:r w:rsidR="00CF23F9" w:rsidRPr="00F07FE0">
        <w:t xml:space="preserve"> taken</w:t>
      </w:r>
      <w:r w:rsidR="00CF23F9">
        <w:t xml:space="preserve">: </w:t>
      </w:r>
      <w:r w:rsidR="00CF23F9" w:rsidRPr="00F07FE0">
        <w:t>mean temperature, relative humidity, air pressure, and wind speed</w:t>
      </w:r>
      <w:r w:rsidR="00CF23F9">
        <w:t xml:space="preserve">. </w:t>
      </w:r>
    </w:p>
    <w:p w14:paraId="60814D11" w14:textId="0009F26F" w:rsidR="00502A84" w:rsidRDefault="00502A84" w:rsidP="00502A84">
      <w:pPr>
        <w:pStyle w:val="Heading2"/>
      </w:pPr>
      <w:r>
        <w:t>Data Collection</w:t>
      </w:r>
    </w:p>
    <w:p w14:paraId="18A6401A" w14:textId="6E8D8C46" w:rsidR="00502A84" w:rsidRDefault="00502A84" w:rsidP="00502A84">
      <w:r>
        <w:t>The meteorological data was collected from the World Weather Online API</w:t>
      </w:r>
      <w:r w:rsidR="00242AC5">
        <w:t xml:space="preserve">. </w:t>
      </w:r>
    </w:p>
    <w:p w14:paraId="051D927D" w14:textId="02023761" w:rsidR="0028507B" w:rsidRDefault="0028507B" w:rsidP="0028507B">
      <w:pPr>
        <w:pStyle w:val="Heading2"/>
      </w:pPr>
      <w:r>
        <w:t>Statistical methods</w:t>
      </w:r>
    </w:p>
    <w:p w14:paraId="5A896D32" w14:textId="267896D6" w:rsidR="0028507B" w:rsidRDefault="00D24EEE" w:rsidP="0028507B">
      <w:r>
        <w:t>I</w:t>
      </w:r>
      <w:ins w:id="1" w:author="Rachel Smith" w:date="2020-10-12T17:33:00Z">
        <w:r>
          <w:t xml:space="preserve"> </w:t>
        </w:r>
      </w:ins>
      <w:r w:rsidR="0028507B">
        <w:t>perform</w:t>
      </w:r>
      <w:r w:rsidR="001F359E">
        <w:t>ed</w:t>
      </w:r>
      <w:r w:rsidR="0028507B">
        <w:t xml:space="preserve"> a </w:t>
      </w:r>
      <w:r w:rsidR="001F359E">
        <w:t>multivariate</w:t>
      </w:r>
      <w:r w:rsidR="0028507B">
        <w:t xml:space="preserve"> regression to study the dependence of new COVID-19 cases on PM</w:t>
      </w:r>
      <w:r w:rsidR="0028507B" w:rsidRPr="00B2407F">
        <w:rPr>
          <w:vertAlign w:val="subscript"/>
        </w:rPr>
        <w:t>2.5</w:t>
      </w:r>
      <w:r w:rsidR="0028507B">
        <w:t>, O</w:t>
      </w:r>
      <w:r w:rsidR="0028507B" w:rsidRPr="00B2407F">
        <w:rPr>
          <w:vertAlign w:val="subscript"/>
        </w:rPr>
        <w:t>3</w:t>
      </w:r>
      <w:r w:rsidR="0028507B">
        <w:t>, SO</w:t>
      </w:r>
      <w:r w:rsidR="0028507B" w:rsidRPr="00B2407F">
        <w:rPr>
          <w:vertAlign w:val="subscript"/>
        </w:rPr>
        <w:t>2</w:t>
      </w:r>
      <w:r w:rsidR="0028507B">
        <w:t>, NO</w:t>
      </w:r>
      <w:r w:rsidR="0028507B" w:rsidRPr="00B2407F">
        <w:rPr>
          <w:vertAlign w:val="subscript"/>
        </w:rPr>
        <w:t>2</w:t>
      </w:r>
      <w:r w:rsidR="0028507B">
        <w:t>, PM</w:t>
      </w:r>
      <w:r w:rsidR="0028507B" w:rsidRPr="00B2407F">
        <w:rPr>
          <w:vertAlign w:val="subscript"/>
        </w:rPr>
        <w:t>10</w:t>
      </w:r>
      <w:r w:rsidR="0028507B">
        <w:t>, CO, temperature, humidity, wind speed, pressure, UV index and the existing confirmed COVID-19 cases.</w:t>
      </w:r>
    </w:p>
    <w:p w14:paraId="08270B78" w14:textId="2C75CBD0" w:rsidR="000514C6" w:rsidRDefault="00897E1B" w:rsidP="0028507B">
      <w:r>
        <w:t>We expected that many of the pollutants, meteorological data and the existing confirmed COVID-19 cases would impact the number of new cases, since they would all influence how fast the virus spread</w:t>
      </w:r>
      <w:r w:rsidR="00B0449F">
        <w:t xml:space="preserve">. </w:t>
      </w:r>
      <w:r>
        <w:t>However,</w:t>
      </w:r>
      <w:r w:rsidR="00912499">
        <w:t xml:space="preserve"> as shown in </w:t>
      </w:r>
      <w:r w:rsidR="00912499">
        <w:fldChar w:fldCharType="begin"/>
      </w:r>
      <w:r w:rsidR="00912499">
        <w:instrText xml:space="preserve"> REF _Ref53250872 \h </w:instrText>
      </w:r>
      <w:r w:rsidR="00912499">
        <w:fldChar w:fldCharType="separate"/>
      </w:r>
      <w:r w:rsidR="00912499">
        <w:t xml:space="preserve">Table </w:t>
      </w:r>
      <w:r w:rsidR="00912499">
        <w:rPr>
          <w:noProof/>
        </w:rPr>
        <w:t>1</w:t>
      </w:r>
      <w:r w:rsidR="00912499">
        <w:fldChar w:fldCharType="end"/>
      </w:r>
      <w:r w:rsidR="00912499">
        <w:t xml:space="preserve">, </w:t>
      </w:r>
      <w:r>
        <w:t xml:space="preserve"> </w:t>
      </w:r>
      <w:r w:rsidR="00954E7B">
        <w:t>there are strong correlations among the pollutants, such as between CO and NO</w:t>
      </w:r>
      <w:r w:rsidR="00954E7B" w:rsidRPr="00BA3B54">
        <w:rPr>
          <w:vertAlign w:val="subscript"/>
        </w:rPr>
        <w:t>2</w:t>
      </w:r>
      <w:r w:rsidR="00954E7B">
        <w:t xml:space="preserve"> (</w:t>
      </w:r>
      <w:r w:rsidR="00A91650">
        <w:rPr>
          <w:i/>
          <w:iCs/>
        </w:rPr>
        <w:t xml:space="preserve">r </w:t>
      </w:r>
      <w:r w:rsidR="00A91650">
        <w:t xml:space="preserve"> = </w:t>
      </w:r>
      <w:r w:rsidR="00954E7B">
        <w:t>0.5344</w:t>
      </w:r>
      <w:r w:rsidR="00A91650">
        <w:t xml:space="preserve">, </w:t>
      </w:r>
      <w:r w:rsidR="00A91650" w:rsidRPr="0087458E">
        <w:rPr>
          <w:i/>
          <w:iCs/>
        </w:rPr>
        <w:t>p</w:t>
      </w:r>
      <w:r w:rsidR="00A91650">
        <w:t xml:space="preserve"> =</w:t>
      </w:r>
      <w:r w:rsidR="0087458E">
        <w:t>1.2517e-207</w:t>
      </w:r>
      <w:r w:rsidR="00A91650">
        <w:t xml:space="preserve"> </w:t>
      </w:r>
      <w:r w:rsidR="00954E7B">
        <w:t>) or between PM</w:t>
      </w:r>
      <w:r w:rsidR="00954E7B" w:rsidRPr="00110119">
        <w:rPr>
          <w:vertAlign w:val="subscript"/>
        </w:rPr>
        <w:t>10</w:t>
      </w:r>
      <w:r w:rsidR="00954E7B">
        <w:t xml:space="preserve"> and O</w:t>
      </w:r>
      <w:r w:rsidR="00954E7B" w:rsidRPr="00110119">
        <w:rPr>
          <w:vertAlign w:val="subscript"/>
        </w:rPr>
        <w:t>3</w:t>
      </w:r>
      <w:r w:rsidR="00954E7B">
        <w:t xml:space="preserve"> (</w:t>
      </w:r>
      <w:r w:rsidR="00A91650">
        <w:rPr>
          <w:i/>
          <w:iCs/>
        </w:rPr>
        <w:t xml:space="preserve">r </w:t>
      </w:r>
      <w:r w:rsidR="00A91650">
        <w:t xml:space="preserve">= </w:t>
      </w:r>
      <w:r w:rsidR="00954E7B">
        <w:t>0.5526</w:t>
      </w:r>
      <w:r w:rsidR="00A91650">
        <w:t xml:space="preserve">, </w:t>
      </w:r>
      <w:r w:rsidR="00A91650" w:rsidRPr="0087458E">
        <w:rPr>
          <w:i/>
          <w:iCs/>
        </w:rPr>
        <w:t>p</w:t>
      </w:r>
      <w:r w:rsidR="00A91650">
        <w:t xml:space="preserve"> = </w:t>
      </w:r>
      <w:r w:rsidR="0087458E">
        <w:t>1.5683e-49</w:t>
      </w:r>
      <w:r w:rsidR="00954E7B">
        <w:t>)</w:t>
      </w:r>
      <w:r w:rsidR="00B0449F">
        <w:t xml:space="preserve">. </w:t>
      </w:r>
      <w:r w:rsidR="00954E7B">
        <w:t>Similarly, there are strong correlations between several meteorological parameters, such as between temperature and UV index (</w:t>
      </w:r>
      <w:r w:rsidR="0087458E" w:rsidRPr="0087458E">
        <w:rPr>
          <w:i/>
          <w:iCs/>
        </w:rPr>
        <w:t>r</w:t>
      </w:r>
      <w:r w:rsidR="0087458E">
        <w:t xml:space="preserve"> = </w:t>
      </w:r>
      <w:r w:rsidR="00954E7B">
        <w:t>0.9437</w:t>
      </w:r>
      <w:r w:rsidR="0087458E">
        <w:t xml:space="preserve">, </w:t>
      </w:r>
      <w:r w:rsidR="0087458E" w:rsidRPr="0087458E">
        <w:rPr>
          <w:i/>
          <w:iCs/>
        </w:rPr>
        <w:t>p</w:t>
      </w:r>
      <w:r w:rsidR="0087458E">
        <w:t xml:space="preserve"> = 0</w:t>
      </w:r>
      <w:r w:rsidR="00954E7B">
        <w:t>)</w:t>
      </w:r>
      <w:r w:rsidR="00B0449F">
        <w:t xml:space="preserve">. </w:t>
      </w:r>
      <w:r w:rsidR="00912499">
        <w:t>Therefore, we much be careful when we select independent variables to avoid strong correlations among them.</w:t>
      </w:r>
    </w:p>
    <w:p w14:paraId="0122B64F" w14:textId="77777777" w:rsidR="00912499" w:rsidRDefault="00912499" w:rsidP="0028507B"/>
    <w:p w14:paraId="1AD9F062" w14:textId="2E8C98DB" w:rsidR="00954E7B" w:rsidRDefault="00954E7B" w:rsidP="00954E7B">
      <w:pPr>
        <w:pStyle w:val="Caption"/>
        <w:keepNext/>
      </w:pPr>
      <w:bookmarkStart w:id="2" w:name="_Ref53250872"/>
      <w:r>
        <w:t xml:space="preserve">Table </w:t>
      </w:r>
      <w:fldSimple w:instr=" SEQ Table \* ARABIC ">
        <w:r>
          <w:rPr>
            <w:noProof/>
          </w:rPr>
          <w:t>1</w:t>
        </w:r>
      </w:fldSimple>
      <w:bookmarkEnd w:id="2"/>
      <w:ins w:id="3" w:author="Rachel Smith" w:date="2020-10-12T17:34:00Z">
        <w:r w:rsidR="00D24EEE">
          <w:rPr>
            <w:noProof/>
          </w:rPr>
          <w:t>:</w:t>
        </w:r>
      </w:ins>
      <w:r>
        <w:t xml:space="preserve"> Correlation matrix of independent variables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157"/>
        <w:gridCol w:w="1091"/>
        <w:gridCol w:w="1067"/>
        <w:gridCol w:w="1382"/>
        <w:gridCol w:w="1228"/>
        <w:gridCol w:w="1091"/>
        <w:gridCol w:w="1344"/>
      </w:tblGrid>
      <w:tr w:rsidR="005F546B" w:rsidRPr="005F546B" w14:paraId="0BD69AC6" w14:textId="77777777" w:rsidTr="005F546B">
        <w:trPr>
          <w:trHeight w:val="600"/>
        </w:trPr>
        <w:tc>
          <w:tcPr>
            <w:tcW w:w="11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9A23EA" w14:textId="77777777" w:rsidR="005F546B" w:rsidRPr="005F546B" w:rsidRDefault="005F546B" w:rsidP="004C1079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auto"/>
                <w:lang w:eastAsia="zh-CN"/>
              </w:rPr>
            </w:pP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60B9D4" w14:textId="77777777" w:rsidR="005F546B" w:rsidRPr="005F546B" w:rsidRDefault="005F546B" w:rsidP="004C107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F546B">
              <w:rPr>
                <w:rFonts w:ascii="Calibri" w:eastAsia="Times New Roman" w:hAnsi="Calibri" w:cs="Calibri"/>
                <w:color w:val="000000"/>
                <w:lang w:eastAsia="zh-CN"/>
              </w:rPr>
              <w:t>PM2.5 (ug/m3)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C5AA32" w14:textId="77777777" w:rsidR="005F546B" w:rsidRPr="005F546B" w:rsidRDefault="005F546B" w:rsidP="004C107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F546B">
              <w:rPr>
                <w:rFonts w:ascii="Calibri" w:eastAsia="Times New Roman" w:hAnsi="Calibri" w:cs="Calibri"/>
                <w:color w:val="000000"/>
                <w:lang w:eastAsia="zh-CN"/>
              </w:rPr>
              <w:t>O3 (ppb)</w:t>
            </w:r>
          </w:p>
        </w:tc>
        <w:tc>
          <w:tcPr>
            <w:tcW w:w="7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1F1223" w14:textId="77777777" w:rsidR="005F546B" w:rsidRPr="005F546B" w:rsidRDefault="005F546B" w:rsidP="004C107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F546B">
              <w:rPr>
                <w:rFonts w:ascii="Calibri" w:eastAsia="Times New Roman" w:hAnsi="Calibri" w:cs="Calibri"/>
                <w:color w:val="000000"/>
                <w:lang w:eastAsia="zh-CN"/>
              </w:rPr>
              <w:t>SO2 (ppm)</w:t>
            </w:r>
          </w:p>
        </w:tc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07979E" w14:textId="77777777" w:rsidR="005F546B" w:rsidRPr="005F546B" w:rsidRDefault="005F546B" w:rsidP="004C107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F546B">
              <w:rPr>
                <w:rFonts w:ascii="Calibri" w:eastAsia="Times New Roman" w:hAnsi="Calibri" w:cs="Calibri"/>
                <w:color w:val="000000"/>
                <w:lang w:eastAsia="zh-CN"/>
              </w:rPr>
              <w:t>NO2 (ppb)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504623" w14:textId="77777777" w:rsidR="005F546B" w:rsidRPr="005F546B" w:rsidRDefault="005F546B" w:rsidP="004C107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F546B">
              <w:rPr>
                <w:rFonts w:ascii="Calibri" w:eastAsia="Times New Roman" w:hAnsi="Calibri" w:cs="Calibri"/>
                <w:color w:val="000000"/>
                <w:lang w:eastAsia="zh-CN"/>
              </w:rPr>
              <w:t>PM10 (ug/m3)</w:t>
            </w:r>
          </w:p>
        </w:tc>
        <w:tc>
          <w:tcPr>
            <w:tcW w:w="7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9FA054" w14:textId="77777777" w:rsidR="005F546B" w:rsidRPr="005F546B" w:rsidRDefault="005F546B" w:rsidP="004C107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F546B">
              <w:rPr>
                <w:rFonts w:ascii="Calibri" w:eastAsia="Times New Roman" w:hAnsi="Calibri" w:cs="Calibri"/>
                <w:color w:val="000000"/>
                <w:lang w:eastAsia="zh-CN"/>
              </w:rPr>
              <w:t>CO (ppm)</w:t>
            </w:r>
          </w:p>
        </w:tc>
      </w:tr>
      <w:tr w:rsidR="005F546B" w:rsidRPr="005F546B" w14:paraId="47256551" w14:textId="77777777" w:rsidTr="005F546B">
        <w:trPr>
          <w:trHeight w:val="300"/>
        </w:trPr>
        <w:tc>
          <w:tcPr>
            <w:tcW w:w="11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C52C1" w14:textId="77777777" w:rsidR="005F546B" w:rsidRPr="005F546B" w:rsidRDefault="005F546B" w:rsidP="005F546B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F546B">
              <w:rPr>
                <w:rFonts w:ascii="Calibri" w:eastAsia="Times New Roman" w:hAnsi="Calibri" w:cs="Calibri"/>
                <w:color w:val="000000"/>
                <w:lang w:eastAsia="zh-CN"/>
              </w:rPr>
              <w:t>PM2.5 (ug/m3)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F9220" w14:textId="77777777" w:rsidR="005F546B" w:rsidRPr="005F546B" w:rsidRDefault="005F546B" w:rsidP="005F546B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F546B"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5B190" w14:textId="77777777" w:rsidR="005F546B" w:rsidRPr="005F546B" w:rsidRDefault="005F546B" w:rsidP="005F546B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7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9B647" w14:textId="77777777" w:rsidR="005F546B" w:rsidRPr="005F546B" w:rsidRDefault="005F546B" w:rsidP="005F546B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auto"/>
                <w:lang w:eastAsia="zh-CN"/>
              </w:rPr>
            </w:pPr>
          </w:p>
        </w:tc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2C13E" w14:textId="77777777" w:rsidR="005F546B" w:rsidRPr="005F546B" w:rsidRDefault="005F546B" w:rsidP="005F546B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auto"/>
                <w:lang w:eastAsia="zh-CN"/>
              </w:rPr>
            </w:pP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C66AE" w14:textId="77777777" w:rsidR="005F546B" w:rsidRPr="005F546B" w:rsidRDefault="005F546B" w:rsidP="005F546B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auto"/>
                <w:lang w:eastAsia="zh-CN"/>
              </w:rPr>
            </w:pPr>
          </w:p>
        </w:tc>
        <w:tc>
          <w:tcPr>
            <w:tcW w:w="7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BDE22" w14:textId="77777777" w:rsidR="005F546B" w:rsidRPr="005F546B" w:rsidRDefault="005F546B" w:rsidP="005F546B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auto"/>
                <w:lang w:eastAsia="zh-CN"/>
              </w:rPr>
            </w:pPr>
          </w:p>
        </w:tc>
      </w:tr>
      <w:tr w:rsidR="005F546B" w:rsidRPr="005F546B" w14:paraId="2192285B" w14:textId="77777777" w:rsidTr="005F546B">
        <w:trPr>
          <w:trHeight w:val="300"/>
        </w:trPr>
        <w:tc>
          <w:tcPr>
            <w:tcW w:w="11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CA4CA" w14:textId="77777777" w:rsidR="005F546B" w:rsidRPr="005F546B" w:rsidRDefault="005F546B" w:rsidP="005F546B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F546B">
              <w:rPr>
                <w:rFonts w:ascii="Calibri" w:eastAsia="Times New Roman" w:hAnsi="Calibri" w:cs="Calibri"/>
                <w:color w:val="000000"/>
                <w:lang w:eastAsia="zh-CN"/>
              </w:rPr>
              <w:t>O3 (ppb)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A98C5" w14:textId="77777777" w:rsidR="005F546B" w:rsidRPr="005F546B" w:rsidRDefault="005F546B" w:rsidP="005F546B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F546B">
              <w:rPr>
                <w:rFonts w:ascii="Calibri" w:eastAsia="Times New Roman" w:hAnsi="Calibri" w:cs="Calibri"/>
                <w:color w:val="000000"/>
                <w:lang w:eastAsia="zh-CN"/>
              </w:rPr>
              <w:t>-0.0124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3B108" w14:textId="77777777" w:rsidR="005F546B" w:rsidRPr="005F546B" w:rsidRDefault="005F546B" w:rsidP="005F546B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F546B"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</w:p>
        </w:tc>
        <w:tc>
          <w:tcPr>
            <w:tcW w:w="7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B61D6" w14:textId="77777777" w:rsidR="005F546B" w:rsidRPr="005F546B" w:rsidRDefault="005F546B" w:rsidP="005F546B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53817" w14:textId="77777777" w:rsidR="005F546B" w:rsidRPr="005F546B" w:rsidRDefault="005F546B" w:rsidP="005F546B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auto"/>
                <w:lang w:eastAsia="zh-CN"/>
              </w:rPr>
            </w:pP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5B309" w14:textId="77777777" w:rsidR="005F546B" w:rsidRPr="005F546B" w:rsidRDefault="005F546B" w:rsidP="005F546B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auto"/>
                <w:lang w:eastAsia="zh-CN"/>
              </w:rPr>
            </w:pPr>
          </w:p>
        </w:tc>
        <w:tc>
          <w:tcPr>
            <w:tcW w:w="7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20A4F" w14:textId="77777777" w:rsidR="005F546B" w:rsidRPr="005F546B" w:rsidRDefault="005F546B" w:rsidP="005F546B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auto"/>
                <w:lang w:eastAsia="zh-CN"/>
              </w:rPr>
            </w:pPr>
          </w:p>
        </w:tc>
      </w:tr>
      <w:tr w:rsidR="005F546B" w:rsidRPr="005F546B" w14:paraId="6BCF1A37" w14:textId="77777777" w:rsidTr="005F546B">
        <w:trPr>
          <w:trHeight w:val="300"/>
        </w:trPr>
        <w:tc>
          <w:tcPr>
            <w:tcW w:w="11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2F29D" w14:textId="77777777" w:rsidR="005F546B" w:rsidRPr="005F546B" w:rsidRDefault="005F546B" w:rsidP="005F546B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F546B">
              <w:rPr>
                <w:rFonts w:ascii="Calibri" w:eastAsia="Times New Roman" w:hAnsi="Calibri" w:cs="Calibri"/>
                <w:color w:val="000000"/>
                <w:lang w:eastAsia="zh-CN"/>
              </w:rPr>
              <w:t>SO2 (ppm)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25CC7" w14:textId="77777777" w:rsidR="005F546B" w:rsidRPr="005F546B" w:rsidRDefault="005F546B" w:rsidP="005F546B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F546B">
              <w:rPr>
                <w:rFonts w:ascii="Calibri" w:eastAsia="Times New Roman" w:hAnsi="Calibri" w:cs="Calibri"/>
                <w:color w:val="000000"/>
                <w:lang w:eastAsia="zh-CN"/>
              </w:rPr>
              <w:t>0.2119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E464B" w14:textId="77777777" w:rsidR="005F546B" w:rsidRPr="005F546B" w:rsidRDefault="005F546B" w:rsidP="005F546B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F546B">
              <w:rPr>
                <w:rFonts w:ascii="Calibri" w:eastAsia="Times New Roman" w:hAnsi="Calibri" w:cs="Calibri"/>
                <w:color w:val="000000"/>
                <w:lang w:eastAsia="zh-CN"/>
              </w:rPr>
              <w:t>-0.0317</w:t>
            </w:r>
          </w:p>
        </w:tc>
        <w:tc>
          <w:tcPr>
            <w:tcW w:w="7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B526F" w14:textId="77777777" w:rsidR="005F546B" w:rsidRPr="005F546B" w:rsidRDefault="005F546B" w:rsidP="005F546B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F546B"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</w:p>
        </w:tc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64617" w14:textId="77777777" w:rsidR="005F546B" w:rsidRPr="005F546B" w:rsidRDefault="005F546B" w:rsidP="005F546B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BAB0E" w14:textId="77777777" w:rsidR="005F546B" w:rsidRPr="005F546B" w:rsidRDefault="005F546B" w:rsidP="005F546B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auto"/>
                <w:lang w:eastAsia="zh-CN"/>
              </w:rPr>
            </w:pPr>
          </w:p>
        </w:tc>
        <w:tc>
          <w:tcPr>
            <w:tcW w:w="7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E3BF6" w14:textId="77777777" w:rsidR="005F546B" w:rsidRPr="005F546B" w:rsidRDefault="005F546B" w:rsidP="005F546B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auto"/>
                <w:lang w:eastAsia="zh-CN"/>
              </w:rPr>
            </w:pPr>
          </w:p>
        </w:tc>
      </w:tr>
      <w:tr w:rsidR="005F546B" w:rsidRPr="005F546B" w14:paraId="558D19C3" w14:textId="77777777" w:rsidTr="005F546B">
        <w:trPr>
          <w:trHeight w:val="300"/>
        </w:trPr>
        <w:tc>
          <w:tcPr>
            <w:tcW w:w="11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DA59F" w14:textId="77777777" w:rsidR="005F546B" w:rsidRPr="005F546B" w:rsidRDefault="005F546B" w:rsidP="005F546B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F546B">
              <w:rPr>
                <w:rFonts w:ascii="Calibri" w:eastAsia="Times New Roman" w:hAnsi="Calibri" w:cs="Calibri"/>
                <w:color w:val="000000"/>
                <w:lang w:eastAsia="zh-CN"/>
              </w:rPr>
              <w:t>NO2 (ppb)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77F22" w14:textId="77777777" w:rsidR="005F546B" w:rsidRPr="005F546B" w:rsidRDefault="005F546B" w:rsidP="005F546B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F546B">
              <w:rPr>
                <w:rFonts w:ascii="Calibri" w:eastAsia="Times New Roman" w:hAnsi="Calibri" w:cs="Calibri"/>
                <w:color w:val="000000"/>
                <w:lang w:eastAsia="zh-CN"/>
              </w:rPr>
              <w:t>0.3686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501F0" w14:textId="77777777" w:rsidR="005F546B" w:rsidRPr="005F546B" w:rsidRDefault="005F546B" w:rsidP="005F546B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F546B">
              <w:rPr>
                <w:rFonts w:ascii="Calibri" w:eastAsia="Times New Roman" w:hAnsi="Calibri" w:cs="Calibri"/>
                <w:color w:val="000000"/>
                <w:lang w:eastAsia="zh-CN"/>
              </w:rPr>
              <w:t>-0.1171</w:t>
            </w:r>
          </w:p>
        </w:tc>
        <w:tc>
          <w:tcPr>
            <w:tcW w:w="7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822B5" w14:textId="77777777" w:rsidR="005F546B" w:rsidRPr="005F546B" w:rsidRDefault="005F546B" w:rsidP="005F546B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F546B">
              <w:rPr>
                <w:rFonts w:ascii="Calibri" w:eastAsia="Times New Roman" w:hAnsi="Calibri" w:cs="Calibri"/>
                <w:color w:val="000000"/>
                <w:lang w:eastAsia="zh-CN"/>
              </w:rPr>
              <w:t>0.3857</w:t>
            </w:r>
          </w:p>
        </w:tc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82BC6" w14:textId="77777777" w:rsidR="005F546B" w:rsidRPr="005F546B" w:rsidRDefault="005F546B" w:rsidP="005F546B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F546B"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3F4A0" w14:textId="77777777" w:rsidR="005F546B" w:rsidRPr="005F546B" w:rsidRDefault="005F546B" w:rsidP="005F546B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7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C8E55" w14:textId="77777777" w:rsidR="005F546B" w:rsidRPr="005F546B" w:rsidRDefault="005F546B" w:rsidP="005F546B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auto"/>
                <w:lang w:eastAsia="zh-CN"/>
              </w:rPr>
            </w:pPr>
          </w:p>
        </w:tc>
      </w:tr>
      <w:tr w:rsidR="005F546B" w:rsidRPr="005F546B" w14:paraId="07FE7330" w14:textId="77777777" w:rsidTr="005F546B">
        <w:trPr>
          <w:trHeight w:val="300"/>
        </w:trPr>
        <w:tc>
          <w:tcPr>
            <w:tcW w:w="11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2213D" w14:textId="77777777" w:rsidR="005F546B" w:rsidRPr="005F546B" w:rsidRDefault="005F546B" w:rsidP="005F546B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F546B">
              <w:rPr>
                <w:rFonts w:ascii="Calibri" w:eastAsia="Times New Roman" w:hAnsi="Calibri" w:cs="Calibri"/>
                <w:color w:val="000000"/>
                <w:lang w:eastAsia="zh-CN"/>
              </w:rPr>
              <w:t>PM10 (ug/m3)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1DB01" w14:textId="77777777" w:rsidR="005F546B" w:rsidRPr="005F546B" w:rsidRDefault="005F546B" w:rsidP="005F546B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F546B">
              <w:rPr>
                <w:rFonts w:ascii="Calibri" w:eastAsia="Times New Roman" w:hAnsi="Calibri" w:cs="Calibri"/>
                <w:color w:val="000000"/>
                <w:lang w:eastAsia="zh-CN"/>
              </w:rPr>
              <w:t>0.4883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B97E6" w14:textId="77777777" w:rsidR="005F546B" w:rsidRPr="005F546B" w:rsidRDefault="005F546B" w:rsidP="005F546B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F546B">
              <w:rPr>
                <w:rFonts w:ascii="Calibri" w:eastAsia="Times New Roman" w:hAnsi="Calibri" w:cs="Calibri"/>
                <w:color w:val="000000"/>
                <w:lang w:eastAsia="zh-CN"/>
              </w:rPr>
              <w:t>0.5526</w:t>
            </w:r>
          </w:p>
        </w:tc>
        <w:tc>
          <w:tcPr>
            <w:tcW w:w="7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F008F" w14:textId="77777777" w:rsidR="005F546B" w:rsidRPr="005F546B" w:rsidRDefault="005F546B" w:rsidP="005F546B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F546B">
              <w:rPr>
                <w:rFonts w:ascii="Calibri" w:eastAsia="Times New Roman" w:hAnsi="Calibri" w:cs="Calibri"/>
                <w:color w:val="000000"/>
                <w:lang w:eastAsia="zh-CN"/>
              </w:rPr>
              <w:t>0.2245</w:t>
            </w:r>
          </w:p>
        </w:tc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55C05" w14:textId="77777777" w:rsidR="005F546B" w:rsidRPr="005F546B" w:rsidRDefault="005F546B" w:rsidP="005F546B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F546B">
              <w:rPr>
                <w:rFonts w:ascii="Calibri" w:eastAsia="Times New Roman" w:hAnsi="Calibri" w:cs="Calibri"/>
                <w:color w:val="000000"/>
                <w:lang w:eastAsia="zh-CN"/>
              </w:rPr>
              <w:t>0.0615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7FF35" w14:textId="77777777" w:rsidR="005F546B" w:rsidRPr="005F546B" w:rsidRDefault="005F546B" w:rsidP="005F546B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F546B"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</w:p>
        </w:tc>
        <w:tc>
          <w:tcPr>
            <w:tcW w:w="7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69AD4" w14:textId="77777777" w:rsidR="005F546B" w:rsidRPr="005F546B" w:rsidRDefault="005F546B" w:rsidP="005F546B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5F546B" w:rsidRPr="005F546B" w14:paraId="74187E6A" w14:textId="77777777" w:rsidTr="005F546B">
        <w:trPr>
          <w:trHeight w:val="300"/>
        </w:trPr>
        <w:tc>
          <w:tcPr>
            <w:tcW w:w="11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5A671" w14:textId="77777777" w:rsidR="005F546B" w:rsidRPr="005F546B" w:rsidRDefault="005F546B" w:rsidP="005F546B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F546B">
              <w:rPr>
                <w:rFonts w:ascii="Calibri" w:eastAsia="Times New Roman" w:hAnsi="Calibri" w:cs="Calibri"/>
                <w:color w:val="000000"/>
                <w:lang w:eastAsia="zh-CN"/>
              </w:rPr>
              <w:t>CO (ppm)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F2B1F" w14:textId="77777777" w:rsidR="005F546B" w:rsidRPr="005F546B" w:rsidRDefault="005F546B" w:rsidP="005F546B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F546B">
              <w:rPr>
                <w:rFonts w:ascii="Calibri" w:eastAsia="Times New Roman" w:hAnsi="Calibri" w:cs="Calibri"/>
                <w:color w:val="000000"/>
                <w:lang w:eastAsia="zh-CN"/>
              </w:rPr>
              <w:t>0.3844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61794" w14:textId="77777777" w:rsidR="005F546B" w:rsidRPr="005F546B" w:rsidRDefault="005F546B" w:rsidP="005F546B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F546B">
              <w:rPr>
                <w:rFonts w:ascii="Calibri" w:eastAsia="Times New Roman" w:hAnsi="Calibri" w:cs="Calibri"/>
                <w:color w:val="000000"/>
                <w:lang w:eastAsia="zh-CN"/>
              </w:rPr>
              <w:t>-0.1564</w:t>
            </w:r>
          </w:p>
        </w:tc>
        <w:tc>
          <w:tcPr>
            <w:tcW w:w="7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3885E" w14:textId="77777777" w:rsidR="005F546B" w:rsidRPr="005F546B" w:rsidRDefault="005F546B" w:rsidP="005F546B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F546B">
              <w:rPr>
                <w:rFonts w:ascii="Calibri" w:eastAsia="Times New Roman" w:hAnsi="Calibri" w:cs="Calibri"/>
                <w:color w:val="000000"/>
                <w:lang w:eastAsia="zh-CN"/>
              </w:rPr>
              <w:t>0.196</w:t>
            </w:r>
          </w:p>
        </w:tc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364E0" w14:textId="77777777" w:rsidR="005F546B" w:rsidRPr="005F546B" w:rsidRDefault="005F546B" w:rsidP="005F546B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F546B">
              <w:rPr>
                <w:rFonts w:ascii="Calibri" w:eastAsia="Times New Roman" w:hAnsi="Calibri" w:cs="Calibri"/>
                <w:color w:val="000000"/>
                <w:lang w:eastAsia="zh-CN"/>
              </w:rPr>
              <w:t>0.5344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1C057" w14:textId="77777777" w:rsidR="005F546B" w:rsidRPr="005F546B" w:rsidRDefault="005F546B" w:rsidP="005F546B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F546B">
              <w:rPr>
                <w:rFonts w:ascii="Calibri" w:eastAsia="Times New Roman" w:hAnsi="Calibri" w:cs="Calibri"/>
                <w:color w:val="000000"/>
                <w:lang w:eastAsia="zh-CN"/>
              </w:rPr>
              <w:t>0.0702</w:t>
            </w:r>
          </w:p>
        </w:tc>
        <w:tc>
          <w:tcPr>
            <w:tcW w:w="7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C90B6" w14:textId="77777777" w:rsidR="005F546B" w:rsidRPr="005F546B" w:rsidRDefault="005F546B" w:rsidP="005F546B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F546B"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</w:p>
        </w:tc>
      </w:tr>
      <w:tr w:rsidR="005F546B" w:rsidRPr="005F546B" w14:paraId="10B8E3A9" w14:textId="77777777" w:rsidTr="005F546B">
        <w:trPr>
          <w:trHeight w:val="300"/>
        </w:trPr>
        <w:tc>
          <w:tcPr>
            <w:tcW w:w="11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6A2B7" w14:textId="6B33C0C6" w:rsidR="005F546B" w:rsidRPr="005F546B" w:rsidRDefault="005F546B" w:rsidP="005F546B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F546B">
              <w:rPr>
                <w:rFonts w:ascii="Calibri" w:eastAsia="Times New Roman" w:hAnsi="Calibri" w:cs="Calibri"/>
                <w:color w:val="000000"/>
                <w:lang w:eastAsia="zh-CN"/>
              </w:rPr>
              <w:t>temp</w:t>
            </w:r>
            <w:r w:rsidR="008F4CAB">
              <w:rPr>
                <w:rFonts w:ascii="Calibri" w:eastAsia="Times New Roman" w:hAnsi="Calibri" w:cs="Calibri"/>
                <w:color w:val="000000"/>
                <w:lang w:eastAsia="zh-CN"/>
              </w:rPr>
              <w:t>erature</w:t>
            </w:r>
            <w:r w:rsidRPr="005F546B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(C)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D2A35" w14:textId="77777777" w:rsidR="005F546B" w:rsidRPr="005F546B" w:rsidRDefault="005F546B" w:rsidP="005F546B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F546B">
              <w:rPr>
                <w:rFonts w:ascii="Calibri" w:eastAsia="Times New Roman" w:hAnsi="Calibri" w:cs="Calibri"/>
                <w:color w:val="000000"/>
                <w:lang w:eastAsia="zh-CN"/>
              </w:rPr>
              <w:t>0.2639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92A63" w14:textId="77777777" w:rsidR="005F546B" w:rsidRPr="005F546B" w:rsidRDefault="005F546B" w:rsidP="005F546B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F546B">
              <w:rPr>
                <w:rFonts w:ascii="Calibri" w:eastAsia="Times New Roman" w:hAnsi="Calibri" w:cs="Calibri"/>
                <w:color w:val="000000"/>
                <w:lang w:eastAsia="zh-CN"/>
              </w:rPr>
              <w:t>0.036</w:t>
            </w:r>
          </w:p>
        </w:tc>
        <w:tc>
          <w:tcPr>
            <w:tcW w:w="7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C10FA" w14:textId="77777777" w:rsidR="005F546B" w:rsidRPr="005F546B" w:rsidRDefault="005F546B" w:rsidP="005F546B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F546B">
              <w:rPr>
                <w:rFonts w:ascii="Calibri" w:eastAsia="Times New Roman" w:hAnsi="Calibri" w:cs="Calibri"/>
                <w:color w:val="000000"/>
                <w:lang w:eastAsia="zh-CN"/>
              </w:rPr>
              <w:t>0.2002</w:t>
            </w:r>
          </w:p>
        </w:tc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407C9" w14:textId="77777777" w:rsidR="005F546B" w:rsidRPr="005F546B" w:rsidRDefault="005F546B" w:rsidP="005F546B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F546B">
              <w:rPr>
                <w:rFonts w:ascii="Calibri" w:eastAsia="Times New Roman" w:hAnsi="Calibri" w:cs="Calibri"/>
                <w:color w:val="000000"/>
                <w:lang w:eastAsia="zh-CN"/>
              </w:rPr>
              <w:t>0.1706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B7000" w14:textId="77777777" w:rsidR="005F546B" w:rsidRPr="005F546B" w:rsidRDefault="005F546B" w:rsidP="005F546B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F546B">
              <w:rPr>
                <w:rFonts w:ascii="Calibri" w:eastAsia="Times New Roman" w:hAnsi="Calibri" w:cs="Calibri"/>
                <w:color w:val="000000"/>
                <w:lang w:eastAsia="zh-CN"/>
              </w:rPr>
              <w:t>0.2661</w:t>
            </w:r>
          </w:p>
        </w:tc>
        <w:tc>
          <w:tcPr>
            <w:tcW w:w="7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4A2DD" w14:textId="77777777" w:rsidR="005F546B" w:rsidRPr="005F546B" w:rsidRDefault="005F546B" w:rsidP="005F546B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F546B">
              <w:rPr>
                <w:rFonts w:ascii="Calibri" w:eastAsia="Times New Roman" w:hAnsi="Calibri" w:cs="Calibri"/>
                <w:color w:val="000000"/>
                <w:lang w:eastAsia="zh-CN"/>
              </w:rPr>
              <w:t>0.4395</w:t>
            </w:r>
          </w:p>
        </w:tc>
      </w:tr>
      <w:tr w:rsidR="005F546B" w:rsidRPr="005F546B" w14:paraId="60ABA43D" w14:textId="77777777" w:rsidTr="005F546B">
        <w:trPr>
          <w:trHeight w:val="300"/>
        </w:trPr>
        <w:tc>
          <w:tcPr>
            <w:tcW w:w="11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2891D" w14:textId="77777777" w:rsidR="005F546B" w:rsidRPr="005F546B" w:rsidRDefault="005F546B" w:rsidP="005F546B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F546B">
              <w:rPr>
                <w:rFonts w:ascii="Calibri" w:eastAsia="Times New Roman" w:hAnsi="Calibri" w:cs="Calibri"/>
                <w:color w:val="000000"/>
                <w:lang w:eastAsia="zh-CN"/>
              </w:rPr>
              <w:t>RH (%)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2D24A" w14:textId="77777777" w:rsidR="005F546B" w:rsidRPr="005F546B" w:rsidRDefault="005F546B" w:rsidP="005F546B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F546B">
              <w:rPr>
                <w:rFonts w:ascii="Calibri" w:eastAsia="Times New Roman" w:hAnsi="Calibri" w:cs="Calibri"/>
                <w:color w:val="000000"/>
                <w:lang w:eastAsia="zh-CN"/>
              </w:rPr>
              <w:t>0.043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A0F90" w14:textId="77777777" w:rsidR="005F546B" w:rsidRPr="005F546B" w:rsidRDefault="005F546B" w:rsidP="005F546B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F546B">
              <w:rPr>
                <w:rFonts w:ascii="Calibri" w:eastAsia="Times New Roman" w:hAnsi="Calibri" w:cs="Calibri"/>
                <w:color w:val="000000"/>
                <w:lang w:eastAsia="zh-CN"/>
              </w:rPr>
              <w:t>-0.354</w:t>
            </w:r>
          </w:p>
        </w:tc>
        <w:tc>
          <w:tcPr>
            <w:tcW w:w="7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3E760" w14:textId="77777777" w:rsidR="005F546B" w:rsidRPr="005F546B" w:rsidRDefault="005F546B" w:rsidP="005F546B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F546B">
              <w:rPr>
                <w:rFonts w:ascii="Calibri" w:eastAsia="Times New Roman" w:hAnsi="Calibri" w:cs="Calibri"/>
                <w:color w:val="000000"/>
                <w:lang w:eastAsia="zh-CN"/>
              </w:rPr>
              <w:t>-0.1236</w:t>
            </w:r>
          </w:p>
        </w:tc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FFC1B" w14:textId="77777777" w:rsidR="005F546B" w:rsidRPr="005F546B" w:rsidRDefault="005F546B" w:rsidP="005F546B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F546B">
              <w:rPr>
                <w:rFonts w:ascii="Calibri" w:eastAsia="Times New Roman" w:hAnsi="Calibri" w:cs="Calibri"/>
                <w:color w:val="000000"/>
                <w:lang w:eastAsia="zh-CN"/>
              </w:rPr>
              <w:t>-0.1684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7746B" w14:textId="77777777" w:rsidR="005F546B" w:rsidRPr="005F546B" w:rsidRDefault="005F546B" w:rsidP="005F546B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F546B">
              <w:rPr>
                <w:rFonts w:ascii="Calibri" w:eastAsia="Times New Roman" w:hAnsi="Calibri" w:cs="Calibri"/>
                <w:color w:val="000000"/>
                <w:lang w:eastAsia="zh-CN"/>
              </w:rPr>
              <w:t>-0.1714</w:t>
            </w:r>
          </w:p>
        </w:tc>
        <w:tc>
          <w:tcPr>
            <w:tcW w:w="7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A1A32" w14:textId="77777777" w:rsidR="005F546B" w:rsidRPr="005F546B" w:rsidRDefault="005F546B" w:rsidP="005F546B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F546B">
              <w:rPr>
                <w:rFonts w:ascii="Calibri" w:eastAsia="Times New Roman" w:hAnsi="Calibri" w:cs="Calibri"/>
                <w:color w:val="000000"/>
                <w:lang w:eastAsia="zh-CN"/>
              </w:rPr>
              <w:t>-0.0094</w:t>
            </w:r>
          </w:p>
        </w:tc>
      </w:tr>
      <w:tr w:rsidR="005F546B" w:rsidRPr="005F546B" w14:paraId="008CF70C" w14:textId="77777777" w:rsidTr="005F546B">
        <w:trPr>
          <w:trHeight w:val="300"/>
        </w:trPr>
        <w:tc>
          <w:tcPr>
            <w:tcW w:w="11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89B37" w14:textId="77777777" w:rsidR="005F546B" w:rsidRPr="005F546B" w:rsidRDefault="005F546B" w:rsidP="005F546B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F546B">
              <w:rPr>
                <w:rFonts w:ascii="Calibri" w:eastAsia="Times New Roman" w:hAnsi="Calibri" w:cs="Calibri"/>
                <w:color w:val="000000"/>
                <w:lang w:eastAsia="zh-CN"/>
              </w:rPr>
              <w:t>windspeed (km/h)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76BC4" w14:textId="77777777" w:rsidR="005F546B" w:rsidRPr="005F546B" w:rsidRDefault="005F546B" w:rsidP="005F546B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F546B">
              <w:rPr>
                <w:rFonts w:ascii="Calibri" w:eastAsia="Times New Roman" w:hAnsi="Calibri" w:cs="Calibri"/>
                <w:color w:val="000000"/>
                <w:lang w:eastAsia="zh-CN"/>
              </w:rPr>
              <w:t>-0.1621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E0F6C" w14:textId="77777777" w:rsidR="005F546B" w:rsidRPr="005F546B" w:rsidRDefault="005F546B" w:rsidP="005F546B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F546B">
              <w:rPr>
                <w:rFonts w:ascii="Calibri" w:eastAsia="Times New Roman" w:hAnsi="Calibri" w:cs="Calibri"/>
                <w:color w:val="000000"/>
                <w:lang w:eastAsia="zh-CN"/>
              </w:rPr>
              <w:t>0.1446</w:t>
            </w:r>
          </w:p>
        </w:tc>
        <w:tc>
          <w:tcPr>
            <w:tcW w:w="7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29E8A" w14:textId="77777777" w:rsidR="005F546B" w:rsidRPr="005F546B" w:rsidRDefault="005F546B" w:rsidP="005F546B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F546B">
              <w:rPr>
                <w:rFonts w:ascii="Calibri" w:eastAsia="Times New Roman" w:hAnsi="Calibri" w:cs="Calibri"/>
                <w:color w:val="000000"/>
                <w:lang w:eastAsia="zh-CN"/>
              </w:rPr>
              <w:t>-0.0657</w:t>
            </w:r>
          </w:p>
        </w:tc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8FB2A" w14:textId="77777777" w:rsidR="005F546B" w:rsidRPr="005F546B" w:rsidRDefault="005F546B" w:rsidP="005F546B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F546B">
              <w:rPr>
                <w:rFonts w:ascii="Calibri" w:eastAsia="Times New Roman" w:hAnsi="Calibri" w:cs="Calibri"/>
                <w:color w:val="000000"/>
                <w:lang w:eastAsia="zh-CN"/>
              </w:rPr>
              <w:t>-0.2652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82472" w14:textId="77777777" w:rsidR="005F546B" w:rsidRPr="005F546B" w:rsidRDefault="005F546B" w:rsidP="005F546B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F546B">
              <w:rPr>
                <w:rFonts w:ascii="Calibri" w:eastAsia="Times New Roman" w:hAnsi="Calibri" w:cs="Calibri"/>
                <w:color w:val="000000"/>
                <w:lang w:eastAsia="zh-CN"/>
              </w:rPr>
              <w:t>-0.2421</w:t>
            </w:r>
          </w:p>
        </w:tc>
        <w:tc>
          <w:tcPr>
            <w:tcW w:w="7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AE702" w14:textId="77777777" w:rsidR="005F546B" w:rsidRPr="005F546B" w:rsidRDefault="005F546B" w:rsidP="005F546B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F546B">
              <w:rPr>
                <w:rFonts w:ascii="Calibri" w:eastAsia="Times New Roman" w:hAnsi="Calibri" w:cs="Calibri"/>
                <w:color w:val="000000"/>
                <w:lang w:eastAsia="zh-CN"/>
              </w:rPr>
              <w:t>-0.201</w:t>
            </w:r>
          </w:p>
        </w:tc>
      </w:tr>
      <w:tr w:rsidR="005F546B" w:rsidRPr="005F546B" w14:paraId="0CA660E0" w14:textId="77777777" w:rsidTr="005F546B">
        <w:trPr>
          <w:trHeight w:val="300"/>
        </w:trPr>
        <w:tc>
          <w:tcPr>
            <w:tcW w:w="11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E2721" w14:textId="77777777" w:rsidR="005F546B" w:rsidRPr="005F546B" w:rsidRDefault="005F546B" w:rsidP="005F546B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F546B">
              <w:rPr>
                <w:rFonts w:ascii="Calibri" w:eastAsia="Times New Roman" w:hAnsi="Calibri" w:cs="Calibri"/>
                <w:color w:val="000000"/>
                <w:lang w:eastAsia="zh-CN"/>
              </w:rPr>
              <w:t>pressure (</w:t>
            </w:r>
            <w:proofErr w:type="spellStart"/>
            <w:r w:rsidRPr="005F546B">
              <w:rPr>
                <w:rFonts w:ascii="Calibri" w:eastAsia="Times New Roman" w:hAnsi="Calibri" w:cs="Calibri"/>
                <w:color w:val="000000"/>
                <w:lang w:eastAsia="zh-CN"/>
              </w:rPr>
              <w:t>mBar</w:t>
            </w:r>
            <w:proofErr w:type="spellEnd"/>
            <w:r w:rsidRPr="005F546B">
              <w:rPr>
                <w:rFonts w:ascii="Calibri" w:eastAsia="Times New Roman" w:hAnsi="Calibri" w:cs="Calibri"/>
                <w:color w:val="000000"/>
                <w:lang w:eastAsia="zh-CN"/>
              </w:rPr>
              <w:t>)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FF76D" w14:textId="77777777" w:rsidR="005F546B" w:rsidRPr="005F546B" w:rsidRDefault="005F546B" w:rsidP="005F546B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F546B">
              <w:rPr>
                <w:rFonts w:ascii="Calibri" w:eastAsia="Times New Roman" w:hAnsi="Calibri" w:cs="Calibri"/>
                <w:color w:val="000000"/>
                <w:lang w:eastAsia="zh-CN"/>
              </w:rPr>
              <w:t>0.0644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3FF1E" w14:textId="77777777" w:rsidR="005F546B" w:rsidRPr="005F546B" w:rsidRDefault="005F546B" w:rsidP="005F546B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F546B">
              <w:rPr>
                <w:rFonts w:ascii="Calibri" w:eastAsia="Times New Roman" w:hAnsi="Calibri" w:cs="Calibri"/>
                <w:color w:val="000000"/>
                <w:lang w:eastAsia="zh-CN"/>
              </w:rPr>
              <w:t>-0.1136</w:t>
            </w:r>
          </w:p>
        </w:tc>
        <w:tc>
          <w:tcPr>
            <w:tcW w:w="7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EF8AA" w14:textId="77777777" w:rsidR="005F546B" w:rsidRPr="005F546B" w:rsidRDefault="005F546B" w:rsidP="005F546B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F546B">
              <w:rPr>
                <w:rFonts w:ascii="Calibri" w:eastAsia="Times New Roman" w:hAnsi="Calibri" w:cs="Calibri"/>
                <w:color w:val="000000"/>
                <w:lang w:eastAsia="zh-CN"/>
              </w:rPr>
              <w:t>-0.0127</w:t>
            </w:r>
          </w:p>
        </w:tc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678A3" w14:textId="77777777" w:rsidR="005F546B" w:rsidRPr="005F546B" w:rsidRDefault="005F546B" w:rsidP="005F546B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F546B">
              <w:rPr>
                <w:rFonts w:ascii="Calibri" w:eastAsia="Times New Roman" w:hAnsi="Calibri" w:cs="Calibri"/>
                <w:color w:val="000000"/>
                <w:lang w:eastAsia="zh-CN"/>
              </w:rPr>
              <w:t>0.13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EC7C0" w14:textId="77777777" w:rsidR="005F546B" w:rsidRPr="005F546B" w:rsidRDefault="005F546B" w:rsidP="005F546B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F546B">
              <w:rPr>
                <w:rFonts w:ascii="Calibri" w:eastAsia="Times New Roman" w:hAnsi="Calibri" w:cs="Calibri"/>
                <w:color w:val="000000"/>
                <w:lang w:eastAsia="zh-CN"/>
              </w:rPr>
              <w:t>-0.0319</w:t>
            </w:r>
          </w:p>
        </w:tc>
        <w:tc>
          <w:tcPr>
            <w:tcW w:w="7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1F5FB" w14:textId="77777777" w:rsidR="005F546B" w:rsidRPr="005F546B" w:rsidRDefault="005F546B" w:rsidP="005F546B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F546B">
              <w:rPr>
                <w:rFonts w:ascii="Calibri" w:eastAsia="Times New Roman" w:hAnsi="Calibri" w:cs="Calibri"/>
                <w:color w:val="000000"/>
                <w:lang w:eastAsia="zh-CN"/>
              </w:rPr>
              <w:t>0.0617</w:t>
            </w:r>
          </w:p>
        </w:tc>
      </w:tr>
      <w:tr w:rsidR="005F546B" w:rsidRPr="005F546B" w14:paraId="67680CF4" w14:textId="77777777" w:rsidTr="005F546B">
        <w:trPr>
          <w:trHeight w:val="300"/>
        </w:trPr>
        <w:tc>
          <w:tcPr>
            <w:tcW w:w="11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F17D0" w14:textId="77777777" w:rsidR="005F546B" w:rsidRPr="005F546B" w:rsidRDefault="005F546B" w:rsidP="005F546B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proofErr w:type="spellStart"/>
            <w:r w:rsidRPr="005F546B">
              <w:rPr>
                <w:rFonts w:ascii="Calibri" w:eastAsia="Times New Roman" w:hAnsi="Calibri" w:cs="Calibri"/>
                <w:color w:val="000000"/>
                <w:lang w:eastAsia="zh-CN"/>
              </w:rPr>
              <w:t>uvIndex</w:t>
            </w:r>
            <w:proofErr w:type="spellEnd"/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1675F" w14:textId="77777777" w:rsidR="005F546B" w:rsidRPr="005F546B" w:rsidRDefault="005F546B" w:rsidP="005F546B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F546B">
              <w:rPr>
                <w:rFonts w:ascii="Calibri" w:eastAsia="Times New Roman" w:hAnsi="Calibri" w:cs="Calibri"/>
                <w:color w:val="000000"/>
                <w:lang w:eastAsia="zh-CN"/>
              </w:rPr>
              <w:t>0.2078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77510" w14:textId="77777777" w:rsidR="005F546B" w:rsidRPr="005F546B" w:rsidRDefault="005F546B" w:rsidP="005F546B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F546B">
              <w:rPr>
                <w:rFonts w:ascii="Calibri" w:eastAsia="Times New Roman" w:hAnsi="Calibri" w:cs="Calibri"/>
                <w:color w:val="000000"/>
                <w:lang w:eastAsia="zh-CN"/>
              </w:rPr>
              <w:t>0.0987</w:t>
            </w:r>
          </w:p>
        </w:tc>
        <w:tc>
          <w:tcPr>
            <w:tcW w:w="7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2C095" w14:textId="77777777" w:rsidR="005F546B" w:rsidRPr="005F546B" w:rsidRDefault="005F546B" w:rsidP="005F546B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F546B">
              <w:rPr>
                <w:rFonts w:ascii="Calibri" w:eastAsia="Times New Roman" w:hAnsi="Calibri" w:cs="Calibri"/>
                <w:color w:val="000000"/>
                <w:lang w:eastAsia="zh-CN"/>
              </w:rPr>
              <w:t>0.1645</w:t>
            </w:r>
          </w:p>
        </w:tc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2B879" w14:textId="77777777" w:rsidR="005F546B" w:rsidRPr="005F546B" w:rsidRDefault="005F546B" w:rsidP="005F546B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F546B">
              <w:rPr>
                <w:rFonts w:ascii="Calibri" w:eastAsia="Times New Roman" w:hAnsi="Calibri" w:cs="Calibri"/>
                <w:color w:val="000000"/>
                <w:lang w:eastAsia="zh-CN"/>
              </w:rPr>
              <w:t>0.1503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BB11B" w14:textId="77777777" w:rsidR="005F546B" w:rsidRPr="005F546B" w:rsidRDefault="005F546B" w:rsidP="005F546B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F546B">
              <w:rPr>
                <w:rFonts w:ascii="Calibri" w:eastAsia="Times New Roman" w:hAnsi="Calibri" w:cs="Calibri"/>
                <w:color w:val="000000"/>
                <w:lang w:eastAsia="zh-CN"/>
              </w:rPr>
              <w:t>0.3298</w:t>
            </w:r>
          </w:p>
        </w:tc>
        <w:tc>
          <w:tcPr>
            <w:tcW w:w="7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63DA8" w14:textId="77777777" w:rsidR="005F546B" w:rsidRPr="005F546B" w:rsidRDefault="005F546B" w:rsidP="005F546B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F546B">
              <w:rPr>
                <w:rFonts w:ascii="Calibri" w:eastAsia="Times New Roman" w:hAnsi="Calibri" w:cs="Calibri"/>
                <w:color w:val="000000"/>
                <w:lang w:eastAsia="zh-CN"/>
              </w:rPr>
              <w:t>0.412</w:t>
            </w:r>
          </w:p>
        </w:tc>
      </w:tr>
      <w:tr w:rsidR="005F546B" w:rsidRPr="005F546B" w14:paraId="2B6499D4" w14:textId="77777777" w:rsidTr="005F546B">
        <w:trPr>
          <w:trHeight w:val="300"/>
        </w:trPr>
        <w:tc>
          <w:tcPr>
            <w:tcW w:w="11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5CBF4" w14:textId="77777777" w:rsidR="005F546B" w:rsidRPr="005F546B" w:rsidRDefault="005F546B" w:rsidP="005F546B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F546B">
              <w:rPr>
                <w:rFonts w:ascii="Calibri" w:eastAsia="Times New Roman" w:hAnsi="Calibri" w:cs="Calibri"/>
                <w:color w:val="000000"/>
                <w:lang w:eastAsia="zh-CN"/>
              </w:rPr>
              <w:t>Confirmed Cases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E04EA" w14:textId="77777777" w:rsidR="005F546B" w:rsidRPr="005F546B" w:rsidRDefault="005F546B" w:rsidP="005F546B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F546B">
              <w:rPr>
                <w:rFonts w:ascii="Calibri" w:eastAsia="Times New Roman" w:hAnsi="Calibri" w:cs="Calibri"/>
                <w:color w:val="000000"/>
                <w:lang w:eastAsia="zh-CN"/>
              </w:rPr>
              <w:t>-0.0193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F6478" w14:textId="77777777" w:rsidR="005F546B" w:rsidRPr="005F546B" w:rsidRDefault="005F546B" w:rsidP="005F546B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F546B">
              <w:rPr>
                <w:rFonts w:ascii="Calibri" w:eastAsia="Times New Roman" w:hAnsi="Calibri" w:cs="Calibri"/>
                <w:color w:val="000000"/>
                <w:lang w:eastAsia="zh-CN"/>
              </w:rPr>
              <w:t>0.0345</w:t>
            </w:r>
          </w:p>
        </w:tc>
        <w:tc>
          <w:tcPr>
            <w:tcW w:w="7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E12CE" w14:textId="77777777" w:rsidR="005F546B" w:rsidRPr="005F546B" w:rsidRDefault="005F546B" w:rsidP="005F546B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F546B">
              <w:rPr>
                <w:rFonts w:ascii="Calibri" w:eastAsia="Times New Roman" w:hAnsi="Calibri" w:cs="Calibri"/>
                <w:color w:val="000000"/>
                <w:lang w:eastAsia="zh-CN"/>
              </w:rPr>
              <w:t>0.1327</w:t>
            </w:r>
          </w:p>
        </w:tc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4400D" w14:textId="77777777" w:rsidR="005F546B" w:rsidRPr="005F546B" w:rsidRDefault="005F546B" w:rsidP="005F546B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F546B">
              <w:rPr>
                <w:rFonts w:ascii="Calibri" w:eastAsia="Times New Roman" w:hAnsi="Calibri" w:cs="Calibri"/>
                <w:color w:val="000000"/>
                <w:lang w:eastAsia="zh-CN"/>
              </w:rPr>
              <w:t>0.0594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A1D0B" w14:textId="77777777" w:rsidR="005F546B" w:rsidRPr="005F546B" w:rsidRDefault="005F546B" w:rsidP="005F546B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F546B">
              <w:rPr>
                <w:rFonts w:ascii="Calibri" w:eastAsia="Times New Roman" w:hAnsi="Calibri" w:cs="Calibri"/>
                <w:color w:val="000000"/>
                <w:lang w:eastAsia="zh-CN"/>
              </w:rPr>
              <w:t>0.3326</w:t>
            </w:r>
          </w:p>
        </w:tc>
        <w:tc>
          <w:tcPr>
            <w:tcW w:w="7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9259D" w14:textId="77777777" w:rsidR="005F546B" w:rsidRPr="005F546B" w:rsidRDefault="005F546B" w:rsidP="005F546B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F546B">
              <w:rPr>
                <w:rFonts w:ascii="Calibri" w:eastAsia="Times New Roman" w:hAnsi="Calibri" w:cs="Calibri"/>
                <w:color w:val="000000"/>
                <w:lang w:eastAsia="zh-CN"/>
              </w:rPr>
              <w:t>0.0469</w:t>
            </w:r>
          </w:p>
        </w:tc>
      </w:tr>
      <w:tr w:rsidR="005F546B" w:rsidRPr="005F546B" w14:paraId="00886F2F" w14:textId="77777777" w:rsidTr="005F546B">
        <w:trPr>
          <w:trHeight w:val="300"/>
        </w:trPr>
        <w:tc>
          <w:tcPr>
            <w:tcW w:w="11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E30C9" w14:textId="77777777" w:rsidR="005F546B" w:rsidRPr="005F546B" w:rsidRDefault="005F546B" w:rsidP="005F546B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25DEC" w14:textId="77777777" w:rsidR="005F546B" w:rsidRPr="005F546B" w:rsidRDefault="005F546B" w:rsidP="005F546B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auto"/>
                <w:lang w:eastAsia="zh-CN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9E47A" w14:textId="77777777" w:rsidR="005F546B" w:rsidRPr="005F546B" w:rsidRDefault="005F546B" w:rsidP="005F546B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auto"/>
                <w:lang w:eastAsia="zh-CN"/>
              </w:rPr>
            </w:pPr>
          </w:p>
        </w:tc>
        <w:tc>
          <w:tcPr>
            <w:tcW w:w="7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EE993" w14:textId="77777777" w:rsidR="005F546B" w:rsidRPr="005F546B" w:rsidRDefault="005F546B" w:rsidP="005F546B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auto"/>
                <w:lang w:eastAsia="zh-CN"/>
              </w:rPr>
            </w:pPr>
          </w:p>
        </w:tc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36A4C" w14:textId="77777777" w:rsidR="005F546B" w:rsidRPr="005F546B" w:rsidRDefault="005F546B" w:rsidP="005F546B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auto"/>
                <w:lang w:eastAsia="zh-CN"/>
              </w:rPr>
            </w:pP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19A6F" w14:textId="77777777" w:rsidR="005F546B" w:rsidRPr="005F546B" w:rsidRDefault="005F546B" w:rsidP="005F546B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auto"/>
                <w:lang w:eastAsia="zh-CN"/>
              </w:rPr>
            </w:pPr>
          </w:p>
        </w:tc>
        <w:tc>
          <w:tcPr>
            <w:tcW w:w="7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E7056" w14:textId="77777777" w:rsidR="005F546B" w:rsidRPr="005F546B" w:rsidRDefault="005F546B" w:rsidP="005F546B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auto"/>
                <w:lang w:eastAsia="zh-CN"/>
              </w:rPr>
            </w:pPr>
          </w:p>
        </w:tc>
      </w:tr>
      <w:tr w:rsidR="005F546B" w:rsidRPr="005F546B" w14:paraId="6757EB7F" w14:textId="77777777" w:rsidTr="005F546B">
        <w:trPr>
          <w:trHeight w:val="600"/>
        </w:trPr>
        <w:tc>
          <w:tcPr>
            <w:tcW w:w="11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E0CAF" w14:textId="77777777" w:rsidR="005F546B" w:rsidRPr="005F546B" w:rsidRDefault="005F546B" w:rsidP="004C1079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auto"/>
                <w:lang w:eastAsia="zh-CN"/>
              </w:rPr>
            </w:pP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D9484D" w14:textId="77777777" w:rsidR="005F546B" w:rsidRPr="005F546B" w:rsidRDefault="005F546B" w:rsidP="004C107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F546B">
              <w:rPr>
                <w:rFonts w:ascii="Calibri" w:eastAsia="Times New Roman" w:hAnsi="Calibri" w:cs="Calibri"/>
                <w:color w:val="000000"/>
                <w:lang w:eastAsia="zh-CN"/>
              </w:rPr>
              <w:t>temp (C)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B79631" w14:textId="77777777" w:rsidR="005F546B" w:rsidRPr="005F546B" w:rsidRDefault="005F546B" w:rsidP="004C107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F546B">
              <w:rPr>
                <w:rFonts w:ascii="Calibri" w:eastAsia="Times New Roman" w:hAnsi="Calibri" w:cs="Calibri"/>
                <w:color w:val="000000"/>
                <w:lang w:eastAsia="zh-CN"/>
              </w:rPr>
              <w:t>RH (%)</w:t>
            </w:r>
          </w:p>
        </w:tc>
        <w:tc>
          <w:tcPr>
            <w:tcW w:w="7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099A49" w14:textId="77777777" w:rsidR="005F546B" w:rsidRPr="005F546B" w:rsidRDefault="005F546B" w:rsidP="004C107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F546B">
              <w:rPr>
                <w:rFonts w:ascii="Calibri" w:eastAsia="Times New Roman" w:hAnsi="Calibri" w:cs="Calibri"/>
                <w:color w:val="000000"/>
                <w:lang w:eastAsia="zh-CN"/>
              </w:rPr>
              <w:t>windspeed (km/h)</w:t>
            </w:r>
          </w:p>
        </w:tc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70BD1C" w14:textId="77777777" w:rsidR="005F546B" w:rsidRPr="005F546B" w:rsidRDefault="005F546B" w:rsidP="004C107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F546B">
              <w:rPr>
                <w:rFonts w:ascii="Calibri" w:eastAsia="Times New Roman" w:hAnsi="Calibri" w:cs="Calibri"/>
                <w:color w:val="000000"/>
                <w:lang w:eastAsia="zh-CN"/>
              </w:rPr>
              <w:t>pressure (</w:t>
            </w:r>
            <w:proofErr w:type="spellStart"/>
            <w:r w:rsidRPr="005F546B">
              <w:rPr>
                <w:rFonts w:ascii="Calibri" w:eastAsia="Times New Roman" w:hAnsi="Calibri" w:cs="Calibri"/>
                <w:color w:val="000000"/>
                <w:lang w:eastAsia="zh-CN"/>
              </w:rPr>
              <w:t>mBar</w:t>
            </w:r>
            <w:proofErr w:type="spellEnd"/>
            <w:r w:rsidRPr="005F546B">
              <w:rPr>
                <w:rFonts w:ascii="Calibri" w:eastAsia="Times New Roman" w:hAnsi="Calibri" w:cs="Calibri"/>
                <w:color w:val="000000"/>
                <w:lang w:eastAsia="zh-CN"/>
              </w:rPr>
              <w:t>)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13A5CC" w14:textId="77777777" w:rsidR="005F546B" w:rsidRPr="005F546B" w:rsidRDefault="005F546B" w:rsidP="004C107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proofErr w:type="spellStart"/>
            <w:r w:rsidRPr="005F546B">
              <w:rPr>
                <w:rFonts w:ascii="Calibri" w:eastAsia="Times New Roman" w:hAnsi="Calibri" w:cs="Calibri"/>
                <w:color w:val="000000"/>
                <w:lang w:eastAsia="zh-CN"/>
              </w:rPr>
              <w:t>uvIndex</w:t>
            </w:r>
            <w:proofErr w:type="spellEnd"/>
          </w:p>
        </w:tc>
        <w:tc>
          <w:tcPr>
            <w:tcW w:w="7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CC8004" w14:textId="77777777" w:rsidR="005F546B" w:rsidRPr="005F546B" w:rsidRDefault="005F546B" w:rsidP="004C107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F546B">
              <w:rPr>
                <w:rFonts w:ascii="Calibri" w:eastAsia="Times New Roman" w:hAnsi="Calibri" w:cs="Calibri"/>
                <w:color w:val="000000"/>
                <w:lang w:eastAsia="zh-CN"/>
              </w:rPr>
              <w:t>Confirmed Cases</w:t>
            </w:r>
          </w:p>
        </w:tc>
      </w:tr>
      <w:tr w:rsidR="005F546B" w:rsidRPr="005F546B" w14:paraId="65F7B39E" w14:textId="77777777" w:rsidTr="005F546B">
        <w:trPr>
          <w:trHeight w:val="300"/>
        </w:trPr>
        <w:tc>
          <w:tcPr>
            <w:tcW w:w="11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2635E" w14:textId="77777777" w:rsidR="005F546B" w:rsidRPr="005F546B" w:rsidRDefault="005F546B" w:rsidP="005F546B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F546B">
              <w:rPr>
                <w:rFonts w:ascii="Calibri" w:eastAsia="Times New Roman" w:hAnsi="Calibri" w:cs="Calibri"/>
                <w:color w:val="000000"/>
                <w:lang w:eastAsia="zh-CN"/>
              </w:rPr>
              <w:t>PM2.5 (ug/m3)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AED22" w14:textId="77777777" w:rsidR="005F546B" w:rsidRPr="005F546B" w:rsidRDefault="005F546B" w:rsidP="005F546B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7FEFA" w14:textId="77777777" w:rsidR="005F546B" w:rsidRPr="005F546B" w:rsidRDefault="005F546B" w:rsidP="005F546B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auto"/>
                <w:lang w:eastAsia="zh-CN"/>
              </w:rPr>
            </w:pPr>
          </w:p>
        </w:tc>
        <w:tc>
          <w:tcPr>
            <w:tcW w:w="7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D9D8D" w14:textId="77777777" w:rsidR="005F546B" w:rsidRPr="005F546B" w:rsidRDefault="005F546B" w:rsidP="005F546B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auto"/>
                <w:lang w:eastAsia="zh-CN"/>
              </w:rPr>
            </w:pPr>
          </w:p>
        </w:tc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2172C" w14:textId="77777777" w:rsidR="005F546B" w:rsidRPr="005F546B" w:rsidRDefault="005F546B" w:rsidP="005F546B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auto"/>
                <w:lang w:eastAsia="zh-CN"/>
              </w:rPr>
            </w:pP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FAA81" w14:textId="77777777" w:rsidR="005F546B" w:rsidRPr="005F546B" w:rsidRDefault="005F546B" w:rsidP="005F546B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auto"/>
                <w:lang w:eastAsia="zh-CN"/>
              </w:rPr>
            </w:pPr>
          </w:p>
        </w:tc>
        <w:tc>
          <w:tcPr>
            <w:tcW w:w="7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D078F" w14:textId="77777777" w:rsidR="005F546B" w:rsidRPr="005F546B" w:rsidRDefault="005F546B" w:rsidP="005F546B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auto"/>
                <w:lang w:eastAsia="zh-CN"/>
              </w:rPr>
            </w:pPr>
          </w:p>
        </w:tc>
      </w:tr>
      <w:tr w:rsidR="005F546B" w:rsidRPr="005F546B" w14:paraId="2C922D80" w14:textId="77777777" w:rsidTr="005F546B">
        <w:trPr>
          <w:trHeight w:val="300"/>
        </w:trPr>
        <w:tc>
          <w:tcPr>
            <w:tcW w:w="11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296DA" w14:textId="77777777" w:rsidR="005F546B" w:rsidRPr="005F546B" w:rsidRDefault="005F546B" w:rsidP="005F546B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F546B">
              <w:rPr>
                <w:rFonts w:ascii="Calibri" w:eastAsia="Times New Roman" w:hAnsi="Calibri" w:cs="Calibri"/>
                <w:color w:val="000000"/>
                <w:lang w:eastAsia="zh-CN"/>
              </w:rPr>
              <w:t>O3 (ppb)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21CF5" w14:textId="77777777" w:rsidR="005F546B" w:rsidRPr="005F546B" w:rsidRDefault="005F546B" w:rsidP="005F546B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DD532" w14:textId="77777777" w:rsidR="005F546B" w:rsidRPr="005F546B" w:rsidRDefault="005F546B" w:rsidP="005F546B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auto"/>
                <w:lang w:eastAsia="zh-CN"/>
              </w:rPr>
            </w:pPr>
          </w:p>
        </w:tc>
        <w:tc>
          <w:tcPr>
            <w:tcW w:w="7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8B21B" w14:textId="77777777" w:rsidR="005F546B" w:rsidRPr="005F546B" w:rsidRDefault="005F546B" w:rsidP="005F546B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auto"/>
                <w:lang w:eastAsia="zh-CN"/>
              </w:rPr>
            </w:pPr>
          </w:p>
        </w:tc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5B8EF" w14:textId="77777777" w:rsidR="005F546B" w:rsidRPr="005F546B" w:rsidRDefault="005F546B" w:rsidP="005F546B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auto"/>
                <w:lang w:eastAsia="zh-CN"/>
              </w:rPr>
            </w:pP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47DDD" w14:textId="77777777" w:rsidR="005F546B" w:rsidRPr="005F546B" w:rsidRDefault="005F546B" w:rsidP="005F546B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auto"/>
                <w:lang w:eastAsia="zh-CN"/>
              </w:rPr>
            </w:pPr>
          </w:p>
        </w:tc>
        <w:tc>
          <w:tcPr>
            <w:tcW w:w="7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D8DB4" w14:textId="77777777" w:rsidR="005F546B" w:rsidRPr="005F546B" w:rsidRDefault="005F546B" w:rsidP="005F546B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auto"/>
                <w:lang w:eastAsia="zh-CN"/>
              </w:rPr>
            </w:pPr>
          </w:p>
        </w:tc>
      </w:tr>
      <w:tr w:rsidR="005F546B" w:rsidRPr="005F546B" w14:paraId="20FA6865" w14:textId="77777777" w:rsidTr="005F546B">
        <w:trPr>
          <w:trHeight w:val="300"/>
        </w:trPr>
        <w:tc>
          <w:tcPr>
            <w:tcW w:w="11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84BC2" w14:textId="77777777" w:rsidR="005F546B" w:rsidRPr="005F546B" w:rsidRDefault="005F546B" w:rsidP="005F546B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F546B">
              <w:rPr>
                <w:rFonts w:ascii="Calibri" w:eastAsia="Times New Roman" w:hAnsi="Calibri" w:cs="Calibri"/>
                <w:color w:val="000000"/>
                <w:lang w:eastAsia="zh-CN"/>
              </w:rPr>
              <w:t>SO2 (ppm)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F3D86" w14:textId="77777777" w:rsidR="005F546B" w:rsidRPr="005F546B" w:rsidRDefault="005F546B" w:rsidP="005F546B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814D2" w14:textId="77777777" w:rsidR="005F546B" w:rsidRPr="005F546B" w:rsidRDefault="005F546B" w:rsidP="005F546B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auto"/>
                <w:lang w:eastAsia="zh-CN"/>
              </w:rPr>
            </w:pPr>
          </w:p>
        </w:tc>
        <w:tc>
          <w:tcPr>
            <w:tcW w:w="7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39FA4" w14:textId="77777777" w:rsidR="005F546B" w:rsidRPr="005F546B" w:rsidRDefault="005F546B" w:rsidP="005F546B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auto"/>
                <w:lang w:eastAsia="zh-CN"/>
              </w:rPr>
            </w:pPr>
          </w:p>
        </w:tc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0513D" w14:textId="77777777" w:rsidR="005F546B" w:rsidRPr="005F546B" w:rsidRDefault="005F546B" w:rsidP="005F546B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auto"/>
                <w:lang w:eastAsia="zh-CN"/>
              </w:rPr>
            </w:pP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951F9" w14:textId="77777777" w:rsidR="005F546B" w:rsidRPr="005F546B" w:rsidRDefault="005F546B" w:rsidP="005F546B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auto"/>
                <w:lang w:eastAsia="zh-CN"/>
              </w:rPr>
            </w:pPr>
          </w:p>
        </w:tc>
        <w:tc>
          <w:tcPr>
            <w:tcW w:w="7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A9BDE" w14:textId="77777777" w:rsidR="005F546B" w:rsidRPr="005F546B" w:rsidRDefault="005F546B" w:rsidP="005F546B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auto"/>
                <w:lang w:eastAsia="zh-CN"/>
              </w:rPr>
            </w:pPr>
          </w:p>
        </w:tc>
      </w:tr>
      <w:tr w:rsidR="005F546B" w:rsidRPr="005F546B" w14:paraId="32B30DC9" w14:textId="77777777" w:rsidTr="005F546B">
        <w:trPr>
          <w:trHeight w:val="300"/>
        </w:trPr>
        <w:tc>
          <w:tcPr>
            <w:tcW w:w="11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3AEE0" w14:textId="77777777" w:rsidR="005F546B" w:rsidRPr="005F546B" w:rsidRDefault="005F546B" w:rsidP="005F546B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F546B">
              <w:rPr>
                <w:rFonts w:ascii="Calibri" w:eastAsia="Times New Roman" w:hAnsi="Calibri" w:cs="Calibri"/>
                <w:color w:val="000000"/>
                <w:lang w:eastAsia="zh-CN"/>
              </w:rPr>
              <w:t>NO2 (ppb)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8AC73" w14:textId="77777777" w:rsidR="005F546B" w:rsidRPr="005F546B" w:rsidRDefault="005F546B" w:rsidP="005F546B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CB941" w14:textId="77777777" w:rsidR="005F546B" w:rsidRPr="005F546B" w:rsidRDefault="005F546B" w:rsidP="005F546B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auto"/>
                <w:lang w:eastAsia="zh-CN"/>
              </w:rPr>
            </w:pPr>
          </w:p>
        </w:tc>
        <w:tc>
          <w:tcPr>
            <w:tcW w:w="7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BC7A8" w14:textId="77777777" w:rsidR="005F546B" w:rsidRPr="005F546B" w:rsidRDefault="005F546B" w:rsidP="005F546B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auto"/>
                <w:lang w:eastAsia="zh-CN"/>
              </w:rPr>
            </w:pPr>
          </w:p>
        </w:tc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75817" w14:textId="77777777" w:rsidR="005F546B" w:rsidRPr="005F546B" w:rsidRDefault="005F546B" w:rsidP="005F546B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auto"/>
                <w:lang w:eastAsia="zh-CN"/>
              </w:rPr>
            </w:pP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B3EF4" w14:textId="77777777" w:rsidR="005F546B" w:rsidRPr="005F546B" w:rsidRDefault="005F546B" w:rsidP="005F546B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auto"/>
                <w:lang w:eastAsia="zh-CN"/>
              </w:rPr>
            </w:pPr>
          </w:p>
        </w:tc>
        <w:tc>
          <w:tcPr>
            <w:tcW w:w="7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ACCE4" w14:textId="77777777" w:rsidR="005F546B" w:rsidRPr="005F546B" w:rsidRDefault="005F546B" w:rsidP="005F546B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auto"/>
                <w:lang w:eastAsia="zh-CN"/>
              </w:rPr>
            </w:pPr>
          </w:p>
        </w:tc>
      </w:tr>
      <w:tr w:rsidR="005F546B" w:rsidRPr="005F546B" w14:paraId="10022B6B" w14:textId="77777777" w:rsidTr="005F546B">
        <w:trPr>
          <w:trHeight w:val="300"/>
        </w:trPr>
        <w:tc>
          <w:tcPr>
            <w:tcW w:w="11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4B263" w14:textId="77777777" w:rsidR="005F546B" w:rsidRPr="005F546B" w:rsidRDefault="005F546B" w:rsidP="005F546B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F546B">
              <w:rPr>
                <w:rFonts w:ascii="Calibri" w:eastAsia="Times New Roman" w:hAnsi="Calibri" w:cs="Calibri"/>
                <w:color w:val="000000"/>
                <w:lang w:eastAsia="zh-CN"/>
              </w:rPr>
              <w:t>PM10 (ug/m3)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C35B1" w14:textId="77777777" w:rsidR="005F546B" w:rsidRPr="005F546B" w:rsidRDefault="005F546B" w:rsidP="005F546B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483D7" w14:textId="77777777" w:rsidR="005F546B" w:rsidRPr="005F546B" w:rsidRDefault="005F546B" w:rsidP="005F546B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auto"/>
                <w:lang w:eastAsia="zh-CN"/>
              </w:rPr>
            </w:pPr>
          </w:p>
        </w:tc>
        <w:tc>
          <w:tcPr>
            <w:tcW w:w="7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2C652" w14:textId="77777777" w:rsidR="005F546B" w:rsidRPr="005F546B" w:rsidRDefault="005F546B" w:rsidP="005F546B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auto"/>
                <w:lang w:eastAsia="zh-CN"/>
              </w:rPr>
            </w:pPr>
          </w:p>
        </w:tc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EEAF7" w14:textId="77777777" w:rsidR="005F546B" w:rsidRPr="005F546B" w:rsidRDefault="005F546B" w:rsidP="005F546B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auto"/>
                <w:lang w:eastAsia="zh-CN"/>
              </w:rPr>
            </w:pP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8E1E5" w14:textId="77777777" w:rsidR="005F546B" w:rsidRPr="005F546B" w:rsidRDefault="005F546B" w:rsidP="005F546B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auto"/>
                <w:lang w:eastAsia="zh-CN"/>
              </w:rPr>
            </w:pPr>
          </w:p>
        </w:tc>
        <w:tc>
          <w:tcPr>
            <w:tcW w:w="7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EE8B5" w14:textId="77777777" w:rsidR="005F546B" w:rsidRPr="005F546B" w:rsidRDefault="005F546B" w:rsidP="005F546B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auto"/>
                <w:lang w:eastAsia="zh-CN"/>
              </w:rPr>
            </w:pPr>
          </w:p>
        </w:tc>
      </w:tr>
      <w:tr w:rsidR="005F546B" w:rsidRPr="005F546B" w14:paraId="713C90DC" w14:textId="77777777" w:rsidTr="005F546B">
        <w:trPr>
          <w:trHeight w:val="300"/>
        </w:trPr>
        <w:tc>
          <w:tcPr>
            <w:tcW w:w="11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85C2C" w14:textId="77777777" w:rsidR="005F546B" w:rsidRPr="005F546B" w:rsidRDefault="005F546B" w:rsidP="005F546B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F546B">
              <w:rPr>
                <w:rFonts w:ascii="Calibri" w:eastAsia="Times New Roman" w:hAnsi="Calibri" w:cs="Calibri"/>
                <w:color w:val="000000"/>
                <w:lang w:eastAsia="zh-CN"/>
              </w:rPr>
              <w:t>CO (ppm)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4D594" w14:textId="77777777" w:rsidR="005F546B" w:rsidRPr="005F546B" w:rsidRDefault="005F546B" w:rsidP="005F546B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2878D" w14:textId="77777777" w:rsidR="005F546B" w:rsidRPr="005F546B" w:rsidRDefault="005F546B" w:rsidP="005F546B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auto"/>
                <w:lang w:eastAsia="zh-CN"/>
              </w:rPr>
            </w:pPr>
          </w:p>
        </w:tc>
        <w:tc>
          <w:tcPr>
            <w:tcW w:w="7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6FE92" w14:textId="77777777" w:rsidR="005F546B" w:rsidRPr="005F546B" w:rsidRDefault="005F546B" w:rsidP="005F546B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auto"/>
                <w:lang w:eastAsia="zh-CN"/>
              </w:rPr>
            </w:pPr>
          </w:p>
        </w:tc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0F26B" w14:textId="77777777" w:rsidR="005F546B" w:rsidRPr="005F546B" w:rsidRDefault="005F546B" w:rsidP="005F546B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auto"/>
                <w:lang w:eastAsia="zh-CN"/>
              </w:rPr>
            </w:pP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0C25E" w14:textId="77777777" w:rsidR="005F546B" w:rsidRPr="005F546B" w:rsidRDefault="005F546B" w:rsidP="005F546B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auto"/>
                <w:lang w:eastAsia="zh-CN"/>
              </w:rPr>
            </w:pPr>
          </w:p>
        </w:tc>
        <w:tc>
          <w:tcPr>
            <w:tcW w:w="7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D85A3" w14:textId="77777777" w:rsidR="005F546B" w:rsidRPr="005F546B" w:rsidRDefault="005F546B" w:rsidP="005F546B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auto"/>
                <w:lang w:eastAsia="zh-CN"/>
              </w:rPr>
            </w:pPr>
          </w:p>
        </w:tc>
      </w:tr>
      <w:tr w:rsidR="005F546B" w:rsidRPr="005F546B" w14:paraId="27A668D2" w14:textId="77777777" w:rsidTr="005F546B">
        <w:trPr>
          <w:trHeight w:val="300"/>
        </w:trPr>
        <w:tc>
          <w:tcPr>
            <w:tcW w:w="11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E2F2C" w14:textId="77777777" w:rsidR="005F546B" w:rsidRPr="005F546B" w:rsidRDefault="005F546B" w:rsidP="005F546B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F546B">
              <w:rPr>
                <w:rFonts w:ascii="Calibri" w:eastAsia="Times New Roman" w:hAnsi="Calibri" w:cs="Calibri"/>
                <w:color w:val="000000"/>
                <w:lang w:eastAsia="zh-CN"/>
              </w:rPr>
              <w:t>temp (C)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49083" w14:textId="77777777" w:rsidR="005F546B" w:rsidRPr="005F546B" w:rsidRDefault="005F546B" w:rsidP="005F546B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F546B"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8D027" w14:textId="77777777" w:rsidR="005F546B" w:rsidRPr="005F546B" w:rsidRDefault="005F546B" w:rsidP="005F546B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7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6247D" w14:textId="77777777" w:rsidR="005F546B" w:rsidRPr="005F546B" w:rsidRDefault="005F546B" w:rsidP="005F546B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auto"/>
                <w:lang w:eastAsia="zh-CN"/>
              </w:rPr>
            </w:pPr>
          </w:p>
        </w:tc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28B59" w14:textId="77777777" w:rsidR="005F546B" w:rsidRPr="005F546B" w:rsidRDefault="005F546B" w:rsidP="005F546B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auto"/>
                <w:lang w:eastAsia="zh-CN"/>
              </w:rPr>
            </w:pP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8E187" w14:textId="77777777" w:rsidR="005F546B" w:rsidRPr="005F546B" w:rsidRDefault="005F546B" w:rsidP="005F546B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auto"/>
                <w:lang w:eastAsia="zh-CN"/>
              </w:rPr>
            </w:pPr>
          </w:p>
        </w:tc>
        <w:tc>
          <w:tcPr>
            <w:tcW w:w="7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0A5D4" w14:textId="77777777" w:rsidR="005F546B" w:rsidRPr="005F546B" w:rsidRDefault="005F546B" w:rsidP="005F546B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auto"/>
                <w:lang w:eastAsia="zh-CN"/>
              </w:rPr>
            </w:pPr>
          </w:p>
        </w:tc>
      </w:tr>
      <w:tr w:rsidR="005F546B" w:rsidRPr="005F546B" w14:paraId="0FD938D5" w14:textId="77777777" w:rsidTr="005F546B">
        <w:trPr>
          <w:trHeight w:val="300"/>
        </w:trPr>
        <w:tc>
          <w:tcPr>
            <w:tcW w:w="11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0109B" w14:textId="77777777" w:rsidR="005F546B" w:rsidRPr="005F546B" w:rsidRDefault="005F546B" w:rsidP="005F546B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F546B">
              <w:rPr>
                <w:rFonts w:ascii="Calibri" w:eastAsia="Times New Roman" w:hAnsi="Calibri" w:cs="Calibri"/>
                <w:color w:val="000000"/>
                <w:lang w:eastAsia="zh-CN"/>
              </w:rPr>
              <w:t>RH (%)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9CA1D" w14:textId="77777777" w:rsidR="005F546B" w:rsidRPr="005F546B" w:rsidRDefault="005F546B" w:rsidP="005F546B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F546B">
              <w:rPr>
                <w:rFonts w:ascii="Calibri" w:eastAsia="Times New Roman" w:hAnsi="Calibri" w:cs="Calibri"/>
                <w:color w:val="000000"/>
                <w:lang w:eastAsia="zh-CN"/>
              </w:rPr>
              <w:t>-0.1479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B7462" w14:textId="77777777" w:rsidR="005F546B" w:rsidRPr="005F546B" w:rsidRDefault="005F546B" w:rsidP="005F546B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F546B"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</w:p>
        </w:tc>
        <w:tc>
          <w:tcPr>
            <w:tcW w:w="7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C8FC5" w14:textId="77777777" w:rsidR="005F546B" w:rsidRPr="005F546B" w:rsidRDefault="005F546B" w:rsidP="005F546B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44CF0" w14:textId="77777777" w:rsidR="005F546B" w:rsidRPr="005F546B" w:rsidRDefault="005F546B" w:rsidP="005F546B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auto"/>
                <w:lang w:eastAsia="zh-CN"/>
              </w:rPr>
            </w:pP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85AE4" w14:textId="77777777" w:rsidR="005F546B" w:rsidRPr="005F546B" w:rsidRDefault="005F546B" w:rsidP="005F546B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auto"/>
                <w:lang w:eastAsia="zh-CN"/>
              </w:rPr>
            </w:pPr>
          </w:p>
        </w:tc>
        <w:tc>
          <w:tcPr>
            <w:tcW w:w="7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3D683" w14:textId="77777777" w:rsidR="005F546B" w:rsidRPr="005F546B" w:rsidRDefault="005F546B" w:rsidP="005F546B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auto"/>
                <w:lang w:eastAsia="zh-CN"/>
              </w:rPr>
            </w:pPr>
          </w:p>
        </w:tc>
      </w:tr>
      <w:tr w:rsidR="005F546B" w:rsidRPr="005F546B" w14:paraId="11005802" w14:textId="77777777" w:rsidTr="005F546B">
        <w:trPr>
          <w:trHeight w:val="300"/>
        </w:trPr>
        <w:tc>
          <w:tcPr>
            <w:tcW w:w="11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603AC" w14:textId="77777777" w:rsidR="005F546B" w:rsidRPr="005F546B" w:rsidRDefault="005F546B" w:rsidP="005F546B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F546B">
              <w:rPr>
                <w:rFonts w:ascii="Calibri" w:eastAsia="Times New Roman" w:hAnsi="Calibri" w:cs="Calibri"/>
                <w:color w:val="000000"/>
                <w:lang w:eastAsia="zh-CN"/>
              </w:rPr>
              <w:t>windspeed (km/h)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78B1E" w14:textId="77777777" w:rsidR="005F546B" w:rsidRPr="005F546B" w:rsidRDefault="005F546B" w:rsidP="005F546B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F546B">
              <w:rPr>
                <w:rFonts w:ascii="Calibri" w:eastAsia="Times New Roman" w:hAnsi="Calibri" w:cs="Calibri"/>
                <w:color w:val="000000"/>
                <w:lang w:eastAsia="zh-CN"/>
              </w:rPr>
              <w:t>-0.2092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0C920" w14:textId="77777777" w:rsidR="005F546B" w:rsidRPr="005F546B" w:rsidRDefault="005F546B" w:rsidP="005F546B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F546B">
              <w:rPr>
                <w:rFonts w:ascii="Calibri" w:eastAsia="Times New Roman" w:hAnsi="Calibri" w:cs="Calibri"/>
                <w:color w:val="000000"/>
                <w:lang w:eastAsia="zh-CN"/>
              </w:rPr>
              <w:t>0.0459</w:t>
            </w:r>
          </w:p>
        </w:tc>
        <w:tc>
          <w:tcPr>
            <w:tcW w:w="7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0B88C" w14:textId="77777777" w:rsidR="005F546B" w:rsidRPr="005F546B" w:rsidRDefault="005F546B" w:rsidP="005F546B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F546B"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</w:p>
        </w:tc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4D097" w14:textId="77777777" w:rsidR="005F546B" w:rsidRPr="005F546B" w:rsidRDefault="005F546B" w:rsidP="005F546B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302E7" w14:textId="77777777" w:rsidR="005F546B" w:rsidRPr="005F546B" w:rsidRDefault="005F546B" w:rsidP="005F546B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auto"/>
                <w:lang w:eastAsia="zh-CN"/>
              </w:rPr>
            </w:pPr>
          </w:p>
        </w:tc>
        <w:tc>
          <w:tcPr>
            <w:tcW w:w="7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32DCA" w14:textId="77777777" w:rsidR="005F546B" w:rsidRPr="005F546B" w:rsidRDefault="005F546B" w:rsidP="005F546B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auto"/>
                <w:lang w:eastAsia="zh-CN"/>
              </w:rPr>
            </w:pPr>
          </w:p>
        </w:tc>
      </w:tr>
      <w:tr w:rsidR="005F546B" w:rsidRPr="005F546B" w14:paraId="4B8D7B35" w14:textId="77777777" w:rsidTr="005F546B">
        <w:trPr>
          <w:trHeight w:val="300"/>
        </w:trPr>
        <w:tc>
          <w:tcPr>
            <w:tcW w:w="11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CEBFD" w14:textId="77777777" w:rsidR="005F546B" w:rsidRPr="005F546B" w:rsidRDefault="005F546B" w:rsidP="005F546B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F546B">
              <w:rPr>
                <w:rFonts w:ascii="Calibri" w:eastAsia="Times New Roman" w:hAnsi="Calibri" w:cs="Calibri"/>
                <w:color w:val="000000"/>
                <w:lang w:eastAsia="zh-CN"/>
              </w:rPr>
              <w:t>pressure (</w:t>
            </w:r>
            <w:proofErr w:type="spellStart"/>
            <w:r w:rsidRPr="005F546B">
              <w:rPr>
                <w:rFonts w:ascii="Calibri" w:eastAsia="Times New Roman" w:hAnsi="Calibri" w:cs="Calibri"/>
                <w:color w:val="000000"/>
                <w:lang w:eastAsia="zh-CN"/>
              </w:rPr>
              <w:t>mBar</w:t>
            </w:r>
            <w:proofErr w:type="spellEnd"/>
            <w:r w:rsidRPr="005F546B">
              <w:rPr>
                <w:rFonts w:ascii="Calibri" w:eastAsia="Times New Roman" w:hAnsi="Calibri" w:cs="Calibri"/>
                <w:color w:val="000000"/>
                <w:lang w:eastAsia="zh-CN"/>
              </w:rPr>
              <w:t>)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629A5" w14:textId="77777777" w:rsidR="005F546B" w:rsidRPr="005F546B" w:rsidRDefault="005F546B" w:rsidP="005F546B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F546B">
              <w:rPr>
                <w:rFonts w:ascii="Calibri" w:eastAsia="Times New Roman" w:hAnsi="Calibri" w:cs="Calibri"/>
                <w:color w:val="000000"/>
                <w:lang w:eastAsia="zh-CN"/>
              </w:rPr>
              <w:t>0.0718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86586" w14:textId="77777777" w:rsidR="005F546B" w:rsidRPr="005F546B" w:rsidRDefault="005F546B" w:rsidP="005F546B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F546B">
              <w:rPr>
                <w:rFonts w:ascii="Calibri" w:eastAsia="Times New Roman" w:hAnsi="Calibri" w:cs="Calibri"/>
                <w:color w:val="000000"/>
                <w:lang w:eastAsia="zh-CN"/>
              </w:rPr>
              <w:t>-0.0951</w:t>
            </w:r>
          </w:p>
        </w:tc>
        <w:tc>
          <w:tcPr>
            <w:tcW w:w="7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BA392" w14:textId="77777777" w:rsidR="005F546B" w:rsidRPr="005F546B" w:rsidRDefault="005F546B" w:rsidP="005F546B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F546B">
              <w:rPr>
                <w:rFonts w:ascii="Calibri" w:eastAsia="Times New Roman" w:hAnsi="Calibri" w:cs="Calibri"/>
                <w:color w:val="000000"/>
                <w:lang w:eastAsia="zh-CN"/>
              </w:rPr>
              <w:t>-0.3154</w:t>
            </w:r>
          </w:p>
        </w:tc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EBC02" w14:textId="77777777" w:rsidR="005F546B" w:rsidRPr="005F546B" w:rsidRDefault="005F546B" w:rsidP="005F546B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F546B"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F5365" w14:textId="77777777" w:rsidR="005F546B" w:rsidRPr="005F546B" w:rsidRDefault="005F546B" w:rsidP="005F546B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7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F2C27" w14:textId="77777777" w:rsidR="005F546B" w:rsidRPr="005F546B" w:rsidRDefault="005F546B" w:rsidP="005F546B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auto"/>
                <w:lang w:eastAsia="zh-CN"/>
              </w:rPr>
            </w:pPr>
          </w:p>
        </w:tc>
      </w:tr>
      <w:tr w:rsidR="005F546B" w:rsidRPr="005F546B" w14:paraId="33A048C1" w14:textId="77777777" w:rsidTr="005F546B">
        <w:trPr>
          <w:trHeight w:val="300"/>
        </w:trPr>
        <w:tc>
          <w:tcPr>
            <w:tcW w:w="11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C6C16" w14:textId="77777777" w:rsidR="005F546B" w:rsidRPr="005F546B" w:rsidRDefault="005F546B" w:rsidP="005F546B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proofErr w:type="spellStart"/>
            <w:r w:rsidRPr="005F546B">
              <w:rPr>
                <w:rFonts w:ascii="Calibri" w:eastAsia="Times New Roman" w:hAnsi="Calibri" w:cs="Calibri"/>
                <w:color w:val="000000"/>
                <w:lang w:eastAsia="zh-CN"/>
              </w:rPr>
              <w:t>uvIndex</w:t>
            </w:r>
            <w:proofErr w:type="spellEnd"/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B3494" w14:textId="77777777" w:rsidR="005F546B" w:rsidRPr="005F546B" w:rsidRDefault="005F546B" w:rsidP="005F546B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F546B">
              <w:rPr>
                <w:rFonts w:ascii="Calibri" w:eastAsia="Times New Roman" w:hAnsi="Calibri" w:cs="Calibri"/>
                <w:color w:val="000000"/>
                <w:lang w:eastAsia="zh-CN"/>
              </w:rPr>
              <w:t>0.9437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CC82A" w14:textId="77777777" w:rsidR="005F546B" w:rsidRPr="005F546B" w:rsidRDefault="005F546B" w:rsidP="005F546B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F546B">
              <w:rPr>
                <w:rFonts w:ascii="Calibri" w:eastAsia="Times New Roman" w:hAnsi="Calibri" w:cs="Calibri"/>
                <w:color w:val="000000"/>
                <w:lang w:eastAsia="zh-CN"/>
              </w:rPr>
              <w:t>-0.2387</w:t>
            </w:r>
          </w:p>
        </w:tc>
        <w:tc>
          <w:tcPr>
            <w:tcW w:w="7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7C827" w14:textId="77777777" w:rsidR="005F546B" w:rsidRPr="005F546B" w:rsidRDefault="005F546B" w:rsidP="005F546B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F546B">
              <w:rPr>
                <w:rFonts w:ascii="Calibri" w:eastAsia="Times New Roman" w:hAnsi="Calibri" w:cs="Calibri"/>
                <w:color w:val="000000"/>
                <w:lang w:eastAsia="zh-CN"/>
              </w:rPr>
              <w:t>-0.1897</w:t>
            </w:r>
          </w:p>
        </w:tc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6524A" w14:textId="77777777" w:rsidR="005F546B" w:rsidRPr="005F546B" w:rsidRDefault="005F546B" w:rsidP="005F546B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F546B">
              <w:rPr>
                <w:rFonts w:ascii="Calibri" w:eastAsia="Times New Roman" w:hAnsi="Calibri" w:cs="Calibri"/>
                <w:color w:val="000000"/>
                <w:lang w:eastAsia="zh-CN"/>
              </w:rPr>
              <w:t>0.128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FBDB8" w14:textId="77777777" w:rsidR="005F546B" w:rsidRPr="005F546B" w:rsidRDefault="005F546B" w:rsidP="005F546B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F546B"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</w:p>
        </w:tc>
        <w:tc>
          <w:tcPr>
            <w:tcW w:w="7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E17B5" w14:textId="77777777" w:rsidR="005F546B" w:rsidRPr="005F546B" w:rsidRDefault="005F546B" w:rsidP="005F546B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5F546B" w:rsidRPr="005F546B" w14:paraId="74C263F5" w14:textId="77777777" w:rsidTr="005F546B">
        <w:trPr>
          <w:trHeight w:val="300"/>
        </w:trPr>
        <w:tc>
          <w:tcPr>
            <w:tcW w:w="11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3F153" w14:textId="77777777" w:rsidR="005F546B" w:rsidRPr="005F546B" w:rsidRDefault="005F546B" w:rsidP="005F546B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F546B">
              <w:rPr>
                <w:rFonts w:ascii="Calibri" w:eastAsia="Times New Roman" w:hAnsi="Calibri" w:cs="Calibri"/>
                <w:color w:val="000000"/>
                <w:lang w:eastAsia="zh-CN"/>
              </w:rPr>
              <w:t>Confirmed Cases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DD57E" w14:textId="77777777" w:rsidR="005F546B" w:rsidRPr="005F546B" w:rsidRDefault="005F546B" w:rsidP="005F546B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F546B">
              <w:rPr>
                <w:rFonts w:ascii="Calibri" w:eastAsia="Times New Roman" w:hAnsi="Calibri" w:cs="Calibri"/>
                <w:color w:val="000000"/>
                <w:lang w:eastAsia="zh-CN"/>
              </w:rPr>
              <w:t>0.0182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42288" w14:textId="77777777" w:rsidR="005F546B" w:rsidRPr="005F546B" w:rsidRDefault="005F546B" w:rsidP="005F546B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F546B">
              <w:rPr>
                <w:rFonts w:ascii="Calibri" w:eastAsia="Times New Roman" w:hAnsi="Calibri" w:cs="Calibri"/>
                <w:color w:val="000000"/>
                <w:lang w:eastAsia="zh-CN"/>
              </w:rPr>
              <w:t>-0.0226</w:t>
            </w:r>
          </w:p>
        </w:tc>
        <w:tc>
          <w:tcPr>
            <w:tcW w:w="7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D9A7D" w14:textId="77777777" w:rsidR="005F546B" w:rsidRPr="005F546B" w:rsidRDefault="005F546B" w:rsidP="005F546B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F546B">
              <w:rPr>
                <w:rFonts w:ascii="Calibri" w:eastAsia="Times New Roman" w:hAnsi="Calibri" w:cs="Calibri"/>
                <w:color w:val="000000"/>
                <w:lang w:eastAsia="zh-CN"/>
              </w:rPr>
              <w:t>0.116</w:t>
            </w:r>
          </w:p>
        </w:tc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C9A81" w14:textId="77777777" w:rsidR="005F546B" w:rsidRPr="005F546B" w:rsidRDefault="005F546B" w:rsidP="005F546B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F546B">
              <w:rPr>
                <w:rFonts w:ascii="Calibri" w:eastAsia="Times New Roman" w:hAnsi="Calibri" w:cs="Calibri"/>
                <w:color w:val="000000"/>
                <w:lang w:eastAsia="zh-CN"/>
              </w:rPr>
              <w:t>0.0737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032B0" w14:textId="77777777" w:rsidR="005F546B" w:rsidRPr="005F546B" w:rsidRDefault="005F546B" w:rsidP="005F546B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F546B">
              <w:rPr>
                <w:rFonts w:ascii="Calibri" w:eastAsia="Times New Roman" w:hAnsi="Calibri" w:cs="Calibri"/>
                <w:color w:val="000000"/>
                <w:lang w:eastAsia="zh-CN"/>
              </w:rPr>
              <w:t>0.0484</w:t>
            </w:r>
          </w:p>
        </w:tc>
        <w:tc>
          <w:tcPr>
            <w:tcW w:w="7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54C06" w14:textId="77777777" w:rsidR="005F546B" w:rsidRPr="005F546B" w:rsidRDefault="005F546B" w:rsidP="005F546B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F546B"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</w:p>
        </w:tc>
      </w:tr>
    </w:tbl>
    <w:p w14:paraId="1D7D36D0" w14:textId="2BB89B5D" w:rsidR="000514C6" w:rsidRDefault="000514C6" w:rsidP="0028507B"/>
    <w:p w14:paraId="642D0E22" w14:textId="381AE99E" w:rsidR="00912499" w:rsidRDefault="00912499" w:rsidP="0028507B">
      <w:r>
        <w:fldChar w:fldCharType="begin"/>
      </w:r>
      <w:r>
        <w:instrText xml:space="preserve"> REF _Ref53250887 \h </w:instrText>
      </w:r>
      <w:r>
        <w:fldChar w:fldCharType="separate"/>
      </w:r>
      <w:r>
        <w:t xml:space="preserve">Table </w:t>
      </w:r>
      <w:r>
        <w:rPr>
          <w:noProof/>
        </w:rPr>
        <w:t>2</w:t>
      </w:r>
      <w:r>
        <w:fldChar w:fldCharType="end"/>
      </w:r>
      <w:r>
        <w:t xml:space="preserve"> shows the summary of linear regression between new COVID-19 cases and all the pollutants, meteorological data and existing confirmed COVID-19 cases</w:t>
      </w:r>
      <w:r w:rsidR="00B0449F">
        <w:t>.</w:t>
      </w:r>
      <w:r w:rsidR="00A91650">
        <w:t xml:space="preserve"> The following predictors were found to be significant: </w:t>
      </w:r>
      <w:r w:rsidR="0087458E">
        <w:t>PM</w:t>
      </w:r>
      <w:r w:rsidR="0087458E" w:rsidRPr="008F4CAB">
        <w:rPr>
          <w:vertAlign w:val="subscript"/>
        </w:rPr>
        <w:t>2.5</w:t>
      </w:r>
      <w:r w:rsidR="0087458E">
        <w:t>, relative humidity, pressure, and the existing confirmed COVID-19 cases</w:t>
      </w:r>
      <w:r w:rsidR="00A91650">
        <w:t xml:space="preserve">. </w:t>
      </w:r>
      <w:r w:rsidR="00024C4B">
        <w:t xml:space="preserve">However, this does not necessarily indicate that these are the only good predictors because of the correlation between these independent variables and other </w:t>
      </w:r>
      <w:r w:rsidR="00024C4B">
        <w:lastRenderedPageBreak/>
        <w:t xml:space="preserve">independent variables as we will show later. </w:t>
      </w:r>
      <w:r w:rsidR="00A91650">
        <w:t xml:space="preserve">The model explained 15.4% of the variance in the predictors. </w:t>
      </w:r>
      <w:r w:rsidR="00B0449F">
        <w:t xml:space="preserve"> </w:t>
      </w:r>
      <w:r>
        <w:t>As we expected, the result is poor</w:t>
      </w:r>
      <w:r w:rsidR="00B0449F">
        <w:t xml:space="preserve">. </w:t>
      </w:r>
      <w:r>
        <w:t>The p-values of several independent variables are too large</w:t>
      </w:r>
      <w:r w:rsidR="00B0449F">
        <w:t xml:space="preserve">. </w:t>
      </w:r>
    </w:p>
    <w:p w14:paraId="5D162211" w14:textId="2CB9FC1C" w:rsidR="00954E7B" w:rsidRDefault="00954E7B" w:rsidP="00954E7B">
      <w:pPr>
        <w:pStyle w:val="Caption"/>
        <w:keepNext/>
      </w:pPr>
      <w:bookmarkStart w:id="4" w:name="_Ref53250887"/>
      <w:r>
        <w:t xml:space="preserve">Table </w:t>
      </w:r>
      <w:r w:rsidR="006E6744">
        <w:fldChar w:fldCharType="begin"/>
      </w:r>
      <w:r w:rsidR="006E6744">
        <w:instrText xml:space="preserve"> SEQ Table \* ARABIC </w:instrText>
      </w:r>
      <w:r w:rsidR="006E6744">
        <w:fldChar w:fldCharType="separate"/>
      </w:r>
      <w:r>
        <w:rPr>
          <w:noProof/>
        </w:rPr>
        <w:t>2</w:t>
      </w:r>
      <w:r w:rsidR="006E6744">
        <w:rPr>
          <w:noProof/>
        </w:rPr>
        <w:fldChar w:fldCharType="end"/>
      </w:r>
      <w:bookmarkEnd w:id="4"/>
      <w:r>
        <w:t xml:space="preserve"> Summary of linear regression between new COVID-19 cases and multiple pollutants, meteorological data and existing confirmed COVID-19 cases </w:t>
      </w:r>
    </w:p>
    <w:p w14:paraId="3525BB85" w14:textId="56DF46B3" w:rsidR="00954E7B" w:rsidRDefault="008C3391" w:rsidP="008C3391">
      <w:pPr>
        <w:ind w:firstLine="0"/>
      </w:pPr>
      <w:bookmarkStart w:id="5" w:name="_GoBack"/>
      <w:r>
        <w:rPr>
          <w:noProof/>
        </w:rPr>
        <w:drawing>
          <wp:inline distT="0" distB="0" distL="0" distR="0" wp14:anchorId="4EA832FE" wp14:editId="1D81B9AA">
            <wp:extent cx="5943600" cy="5190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 w14:paraId="095DBA1E" w14:textId="5E7AD277" w:rsidR="00912499" w:rsidRDefault="00912499" w:rsidP="00912499">
      <w:r>
        <w:t>After careful selection, we have only kept PM</w:t>
      </w:r>
      <w:r w:rsidRPr="008F4CAB">
        <w:rPr>
          <w:vertAlign w:val="subscript"/>
        </w:rPr>
        <w:t>2.5</w:t>
      </w:r>
      <w:r>
        <w:t xml:space="preserve">, </w:t>
      </w:r>
      <w:r w:rsidR="00024C4B">
        <w:t>S</w:t>
      </w:r>
      <w:r>
        <w:t>O</w:t>
      </w:r>
      <w:r w:rsidRPr="008F4CAB">
        <w:rPr>
          <w:vertAlign w:val="subscript"/>
        </w:rPr>
        <w:t>2</w:t>
      </w:r>
      <w:r>
        <w:t xml:space="preserve">, temperature, </w:t>
      </w:r>
      <w:r w:rsidR="00024C4B">
        <w:t xml:space="preserve">relative humidity, </w:t>
      </w:r>
      <w:r>
        <w:t>pressure, existing confirmed cases as independent variables</w:t>
      </w:r>
      <w:r w:rsidR="00024C4B">
        <w:t xml:space="preserve">, since they generate the most satisfactory result of regression, and there is little correlation among these predictors.  </w:t>
      </w:r>
      <w:r>
        <w:t xml:space="preserve">The summary of the linear regression is shown in </w:t>
      </w:r>
      <w:r>
        <w:fldChar w:fldCharType="begin"/>
      </w:r>
      <w:r>
        <w:instrText xml:space="preserve"> REF _Ref53251182 \h </w:instrText>
      </w:r>
      <w:r>
        <w:fldChar w:fldCharType="separate"/>
      </w:r>
      <w:r>
        <w:t xml:space="preserve">Table </w:t>
      </w:r>
      <w:r>
        <w:rPr>
          <w:noProof/>
        </w:rPr>
        <w:t>3</w:t>
      </w:r>
      <w:r>
        <w:fldChar w:fldCharType="end"/>
      </w:r>
      <w:r w:rsidR="00B0449F">
        <w:t xml:space="preserve">. </w:t>
      </w:r>
      <w:r>
        <w:t>All p-values are statistically significant</w:t>
      </w:r>
      <w:r w:rsidR="00B0449F">
        <w:t xml:space="preserve">. </w:t>
      </w:r>
      <w:r>
        <w:lastRenderedPageBreak/>
        <w:t>The adjusted R-squared has improved to 0.600</w:t>
      </w:r>
      <w:r w:rsidR="00B0449F">
        <w:t xml:space="preserve">. </w:t>
      </w:r>
      <w:r w:rsidR="00AB26C8">
        <w:t>The</w:t>
      </w:r>
      <w:r w:rsidR="006314A3">
        <w:t xml:space="preserve"> partial residual plots</w:t>
      </w:r>
      <w:r w:rsidR="00AB26C8">
        <w:t xml:space="preserve"> for each independent variable are plotted in </w:t>
      </w:r>
      <w:r w:rsidR="00AB26C8">
        <w:fldChar w:fldCharType="begin"/>
      </w:r>
      <w:r w:rsidR="00AB26C8">
        <w:instrText xml:space="preserve"> REF _Ref53255305 \h </w:instrText>
      </w:r>
      <w:r w:rsidR="00AB26C8">
        <w:fldChar w:fldCharType="separate"/>
      </w:r>
      <w:r w:rsidR="00AB26C8">
        <w:t xml:space="preserve">Figure </w:t>
      </w:r>
      <w:r w:rsidR="00AB26C8">
        <w:rPr>
          <w:noProof/>
        </w:rPr>
        <w:t>1</w:t>
      </w:r>
      <w:r w:rsidR="00AB26C8">
        <w:fldChar w:fldCharType="end"/>
      </w:r>
      <w:r w:rsidR="00AB26C8">
        <w:t xml:space="preserve"> through </w:t>
      </w:r>
      <w:r w:rsidR="00AB26C8">
        <w:fldChar w:fldCharType="begin"/>
      </w:r>
      <w:r w:rsidR="00AB26C8">
        <w:instrText xml:space="preserve"> REF _Ref53255314 \h </w:instrText>
      </w:r>
      <w:r w:rsidR="00AB26C8">
        <w:fldChar w:fldCharType="separate"/>
      </w:r>
      <w:r w:rsidR="00AB26C8">
        <w:t xml:space="preserve">Figure </w:t>
      </w:r>
      <w:r w:rsidR="00AB26C8">
        <w:rPr>
          <w:noProof/>
        </w:rPr>
        <w:t>6</w:t>
      </w:r>
      <w:r w:rsidR="00AB26C8">
        <w:fldChar w:fldCharType="end"/>
      </w:r>
      <w:r w:rsidR="00AB26C8">
        <w:t xml:space="preserve"> to help visualize the result of the regression.</w:t>
      </w:r>
    </w:p>
    <w:p w14:paraId="58BA6E3A" w14:textId="45B649F2" w:rsidR="00130582" w:rsidRDefault="008F4CAB" w:rsidP="008F4CAB">
      <w:pPr>
        <w:keepNext/>
        <w:ind w:hanging="990"/>
      </w:pPr>
      <w:r>
        <w:rPr>
          <w:noProof/>
        </w:rPr>
        <w:drawing>
          <wp:inline distT="0" distB="0" distL="0" distR="0" wp14:anchorId="7D3FAFA3" wp14:editId="1CBA0C74">
            <wp:extent cx="7315200" cy="3615390"/>
            <wp:effectExtent l="0" t="0" r="0" b="4445"/>
            <wp:docPr id="9" name="Picture 9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rtial_residual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52A83" w14:textId="7D469941" w:rsidR="00130582" w:rsidRDefault="00130582" w:rsidP="00130582">
      <w:pPr>
        <w:pStyle w:val="Caption"/>
        <w:jc w:val="center"/>
      </w:pPr>
      <w:bookmarkStart w:id="6" w:name="_Ref53255305"/>
      <w:r>
        <w:t xml:space="preserve">Figure </w:t>
      </w:r>
      <w:fldSimple w:instr=" SEQ Figure \* ARABIC ">
        <w:r>
          <w:rPr>
            <w:noProof/>
          </w:rPr>
          <w:t>1</w:t>
        </w:r>
      </w:fldSimple>
      <w:bookmarkEnd w:id="6"/>
      <w:r>
        <w:t xml:space="preserve"> </w:t>
      </w:r>
      <w:r w:rsidR="008F4CAB">
        <w:t>Residual</w:t>
      </w:r>
      <w:r>
        <w:t xml:space="preserve"> plot</w:t>
      </w:r>
      <w:r w:rsidR="008F4CAB">
        <w:t>s</w:t>
      </w:r>
      <w:r>
        <w:t xml:space="preserve"> for PM</w:t>
      </w:r>
      <w:r w:rsidRPr="008F4CAB">
        <w:rPr>
          <w:vertAlign w:val="subscript"/>
        </w:rPr>
        <w:t>2.5</w:t>
      </w:r>
      <w:r w:rsidR="008F4CAB">
        <w:t>, NO</w:t>
      </w:r>
      <w:r w:rsidR="008F4CAB" w:rsidRPr="008F4CAB">
        <w:rPr>
          <w:vertAlign w:val="subscript"/>
        </w:rPr>
        <w:t>2</w:t>
      </w:r>
      <w:r w:rsidR="008F4CAB">
        <w:t>, RH, temperature, pressure and confirmed COVID-19 cases</w:t>
      </w:r>
    </w:p>
    <w:p w14:paraId="37CCC15E" w14:textId="22CBE198" w:rsidR="00D405DF" w:rsidRDefault="008C1EB0" w:rsidP="00912499">
      <w:r>
        <w:t>It is interesting to observe</w:t>
      </w:r>
      <w:r w:rsidR="008F4CAB">
        <w:t xml:space="preserve"> from </w:t>
      </w:r>
      <w:r w:rsidR="008F4CAB">
        <w:fldChar w:fldCharType="begin"/>
      </w:r>
      <w:r w:rsidR="008F4CAB">
        <w:instrText xml:space="preserve"> REF _Ref53251182 \h </w:instrText>
      </w:r>
      <w:r w:rsidR="008F4CAB">
        <w:fldChar w:fldCharType="separate"/>
      </w:r>
      <w:r w:rsidR="008F4CAB">
        <w:t xml:space="preserve">Table </w:t>
      </w:r>
      <w:r w:rsidR="008F4CAB">
        <w:rPr>
          <w:noProof/>
        </w:rPr>
        <w:t>3</w:t>
      </w:r>
      <w:r w:rsidR="008F4CAB">
        <w:fldChar w:fldCharType="end"/>
      </w:r>
      <w:r>
        <w:t xml:space="preserve"> the impact of the independent variables on the new cases of COVID-19</w:t>
      </w:r>
      <w:r w:rsidR="00B0449F">
        <w:t xml:space="preserve">. </w:t>
      </w:r>
      <w:r>
        <w:t>For every 1</w:t>
      </w:r>
      <w:r w:rsidR="003B2532">
        <w:t xml:space="preserve"> </w:t>
      </w:r>
      <w:r>
        <w:t>ug/m</w:t>
      </w:r>
      <w:r w:rsidRPr="008C1EB0">
        <w:rPr>
          <w:vertAlign w:val="superscript"/>
        </w:rPr>
        <w:t>3</w:t>
      </w:r>
      <w:r>
        <w:t xml:space="preserve"> increase in PM2.5, the daily new COVID-19 cases increase by </w:t>
      </w:r>
      <w:r w:rsidR="008F4CAB">
        <w:t>4.804</w:t>
      </w:r>
      <w:r>
        <w:t>7</w:t>
      </w:r>
      <w:r w:rsidR="00B0449F">
        <w:t xml:space="preserve">. </w:t>
      </w:r>
      <w:r>
        <w:t>For every 1</w:t>
      </w:r>
      <w:r w:rsidR="00FB1819">
        <w:t xml:space="preserve"> part per </w:t>
      </w:r>
      <w:r w:rsidR="0014642A">
        <w:t>mill</w:t>
      </w:r>
      <w:r w:rsidR="00FB1819">
        <w:t>ion (pp</w:t>
      </w:r>
      <w:r w:rsidR="0014642A">
        <w:t>m</w:t>
      </w:r>
      <w:r w:rsidR="00FB1819">
        <w:t xml:space="preserve">) increase in </w:t>
      </w:r>
      <w:r w:rsidR="008F4CAB">
        <w:t>S</w:t>
      </w:r>
      <w:r w:rsidR="00FB1819">
        <w:t>O</w:t>
      </w:r>
      <w:r w:rsidR="00FB1819" w:rsidRPr="0014642A">
        <w:rPr>
          <w:vertAlign w:val="subscript"/>
        </w:rPr>
        <w:t>2</w:t>
      </w:r>
      <w:r w:rsidR="00FB1819">
        <w:t>, the daily new COVID-19 cases increase by 3</w:t>
      </w:r>
      <w:r w:rsidR="0014642A">
        <w:t>6.8349</w:t>
      </w:r>
      <w:r w:rsidR="00B0449F">
        <w:t xml:space="preserve">. </w:t>
      </w:r>
      <w:r w:rsidR="0014642A">
        <w:t>Although there might be other factors (government policies, demographic, etc.) that are not considered in our study, i</w:t>
      </w:r>
      <w:r w:rsidR="00D405DF">
        <w:t xml:space="preserve">t can be </w:t>
      </w:r>
      <w:r w:rsidR="0014642A">
        <w:t xml:space="preserve">reasonably </w:t>
      </w:r>
      <w:r w:rsidR="00D405DF">
        <w:t xml:space="preserve">concluded </w:t>
      </w:r>
      <w:r w:rsidR="0014642A">
        <w:t xml:space="preserve">from our analysis </w:t>
      </w:r>
      <w:r w:rsidR="00D405DF">
        <w:t>that pollution</w:t>
      </w:r>
      <w:r w:rsidR="0014642A">
        <w:t>, among other factors,</w:t>
      </w:r>
      <w:r w:rsidR="00D405DF">
        <w:t xml:space="preserve"> accelerate</w:t>
      </w:r>
      <w:r w:rsidR="0014642A">
        <w:t>s</w:t>
      </w:r>
      <w:r w:rsidR="00D405DF">
        <w:t xml:space="preserve"> the spread of the virus</w:t>
      </w:r>
      <w:r w:rsidR="00B0449F">
        <w:t xml:space="preserve">. </w:t>
      </w:r>
      <w:r w:rsidR="003B2532">
        <w:t>The mean value of PM</w:t>
      </w:r>
      <w:r w:rsidR="003B2532" w:rsidRPr="0014642A">
        <w:rPr>
          <w:vertAlign w:val="subscript"/>
        </w:rPr>
        <w:t>2.5</w:t>
      </w:r>
      <w:r w:rsidR="003B2532">
        <w:t xml:space="preserve"> in our collected data in the US is 6.7 ug/m</w:t>
      </w:r>
      <w:r w:rsidR="003B2532" w:rsidRPr="003B2532">
        <w:rPr>
          <w:vertAlign w:val="superscript"/>
        </w:rPr>
        <w:t>3</w:t>
      </w:r>
      <w:r w:rsidR="003B2532">
        <w:t xml:space="preserve">, and the mean value of </w:t>
      </w:r>
      <w:r w:rsidR="0014642A">
        <w:t>S</w:t>
      </w:r>
      <w:r w:rsidR="003B2532">
        <w:t xml:space="preserve">O2 in our collected data in the US is </w:t>
      </w:r>
      <w:r w:rsidR="0014642A">
        <w:t>0.4542</w:t>
      </w:r>
      <w:r w:rsidR="003B2532">
        <w:t xml:space="preserve"> pp</w:t>
      </w:r>
      <w:r w:rsidR="0014642A">
        <w:t>m</w:t>
      </w:r>
      <w:r w:rsidR="00B0449F">
        <w:t xml:space="preserve">. </w:t>
      </w:r>
      <w:r w:rsidR="003B2532">
        <w:t>In many metropolitan areas around the world, the pollution level can be as high as 30x of our average level</w:t>
      </w:r>
      <w:r w:rsidR="00B0449F">
        <w:t xml:space="preserve">. </w:t>
      </w:r>
      <w:r w:rsidR="00130582">
        <w:t>Therefore,</w:t>
      </w:r>
      <w:r w:rsidR="00A11453">
        <w:t xml:space="preserve"> clear air is important to control the spread of COVID-19 and other similar respiratory </w:t>
      </w:r>
      <w:r w:rsidR="00B0449F">
        <w:t>diseases</w:t>
      </w:r>
      <w:r w:rsidR="00A11453">
        <w:t>.</w:t>
      </w:r>
    </w:p>
    <w:p w14:paraId="51C486F0" w14:textId="6A06AD24" w:rsidR="008C1EB0" w:rsidRDefault="00130582" w:rsidP="00912499">
      <w:r>
        <w:lastRenderedPageBreak/>
        <w:t>Also,</w:t>
      </w:r>
      <w:r w:rsidR="00A11453">
        <w:t xml:space="preserve"> from </w:t>
      </w:r>
      <w:r w:rsidR="00A11453">
        <w:fldChar w:fldCharType="begin"/>
      </w:r>
      <w:r w:rsidR="00A11453">
        <w:instrText xml:space="preserve"> REF _Ref53251182 \h </w:instrText>
      </w:r>
      <w:r w:rsidR="00A11453">
        <w:fldChar w:fldCharType="separate"/>
      </w:r>
      <w:r w:rsidR="00A11453">
        <w:t xml:space="preserve">Table </w:t>
      </w:r>
      <w:r w:rsidR="00A11453">
        <w:rPr>
          <w:noProof/>
        </w:rPr>
        <w:t>3</w:t>
      </w:r>
      <w:r w:rsidR="00A11453">
        <w:fldChar w:fldCharType="end"/>
      </w:r>
      <w:r w:rsidR="00A11453">
        <w:t xml:space="preserve"> we can see that f</w:t>
      </w:r>
      <w:r w:rsidR="00D405DF">
        <w:t xml:space="preserve">or every 1% increase in humidity, the daily new COVID-19 cases decrease by </w:t>
      </w:r>
      <w:r w:rsidR="00A11453">
        <w:t>0.</w:t>
      </w:r>
      <w:r w:rsidR="0014642A">
        <w:t>9344</w:t>
      </w:r>
      <w:r w:rsidR="00B0449F">
        <w:t xml:space="preserve">. </w:t>
      </w:r>
      <w:r w:rsidR="00A11453">
        <w:t>For every 1C increase in temperature, the daily new COVID-19 cases decrease by 5.</w:t>
      </w:r>
      <w:r w:rsidR="0014642A">
        <w:t>1438</w:t>
      </w:r>
      <w:r w:rsidR="00B0449F">
        <w:t xml:space="preserve">. </w:t>
      </w:r>
      <w:r w:rsidR="00A11453">
        <w:t xml:space="preserve">For every 1 millibar increase in air pressure, the daily new COVID-19 cases decrease by </w:t>
      </w:r>
      <w:r w:rsidR="0014642A">
        <w:t>3.0835</w:t>
      </w:r>
      <w:r w:rsidR="00B0449F">
        <w:t xml:space="preserve">. </w:t>
      </w:r>
      <w:r w:rsidR="00A11453">
        <w:t>Therefore, cold temperature, low humidity and low pressure accelerate the spread of COVID-19</w:t>
      </w:r>
      <w:r w:rsidR="00B0449F">
        <w:t xml:space="preserve">. </w:t>
      </w:r>
      <w:r w:rsidR="00A11453">
        <w:t xml:space="preserve">This is also consistent </w:t>
      </w:r>
      <w:r w:rsidR="00B0449F">
        <w:t>with the seasonality of COVID-19.</w:t>
      </w:r>
    </w:p>
    <w:p w14:paraId="57BB2E5A" w14:textId="4C9590D1" w:rsidR="00B0449F" w:rsidRDefault="00B0449F" w:rsidP="00912499">
      <w:r>
        <w:t xml:space="preserve">Finally, </w:t>
      </w:r>
      <w:r>
        <w:fldChar w:fldCharType="begin"/>
      </w:r>
      <w:r>
        <w:instrText xml:space="preserve"> REF _Ref53251182 \h </w:instrText>
      </w:r>
      <w:r>
        <w:fldChar w:fldCharType="separate"/>
      </w:r>
      <w:r>
        <w:t xml:space="preserve">Table </w:t>
      </w:r>
      <w:r>
        <w:rPr>
          <w:noProof/>
        </w:rPr>
        <w:t>3</w:t>
      </w:r>
      <w:r>
        <w:fldChar w:fldCharType="end"/>
      </w:r>
      <w:r>
        <w:t xml:space="preserve"> also shows that for every person increase in the existing confirmed case, the daily new cases increase by 0.02</w:t>
      </w:r>
      <w:r w:rsidR="0014642A">
        <w:t>12</w:t>
      </w:r>
      <w:r>
        <w:t>. Equivalently</w:t>
      </w:r>
      <w:r w:rsidR="001F359E">
        <w:t>,</w:t>
      </w:r>
      <w:r>
        <w:t xml:space="preserve"> for every 4</w:t>
      </w:r>
      <w:r w:rsidR="0014642A">
        <w:t>7</w:t>
      </w:r>
      <w:r>
        <w:t xml:space="preserve"> existing cases, there is 1 new case. If this rate of spread persists, the number of confirmed COVID-19 cases </w:t>
      </w:r>
      <w:r w:rsidR="008C3391">
        <w:t xml:space="preserve">would grow at the rate of </w:t>
      </w:r>
      <m:oMath>
        <m:r>
          <w:rPr>
            <w:rFonts w:ascii="Cambria Math" w:hAnsi="Cambria Math"/>
          </w:rPr>
          <m:t>C=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1.0212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  <w:r w:rsidR="008C3391">
        <w:t xml:space="preserve">, where </w:t>
      </w:r>
      <w:r w:rsidR="008C3391" w:rsidRPr="008C3391">
        <w:rPr>
          <w:i/>
          <w:iCs/>
        </w:rPr>
        <w:t>C</w:t>
      </w:r>
      <w:r w:rsidR="008C3391" w:rsidRPr="008C3391">
        <w:rPr>
          <w:i/>
          <w:iCs/>
          <w:vertAlign w:val="subscript"/>
        </w:rPr>
        <w:t>0</w:t>
      </w:r>
      <w:r w:rsidR="008C3391">
        <w:t xml:space="preserve"> is the initial number of cases, and </w:t>
      </w:r>
      <w:r w:rsidR="008C3391" w:rsidRPr="008C3391">
        <w:rPr>
          <w:i/>
          <w:iCs/>
        </w:rPr>
        <w:t xml:space="preserve">d </w:t>
      </w:r>
      <w:r w:rsidR="008C3391">
        <w:t>is the number of days.  It can be inferred that</w:t>
      </w:r>
      <w:r>
        <w:t xml:space="preserve"> expected to double every 3</w:t>
      </w:r>
      <w:r w:rsidR="008C3391">
        <w:t>3</w:t>
      </w:r>
      <w:r>
        <w:t xml:space="preserve"> days.</w:t>
      </w:r>
    </w:p>
    <w:p w14:paraId="3A3D4F40" w14:textId="77777777" w:rsidR="00954E7B" w:rsidRDefault="00954E7B" w:rsidP="0028507B"/>
    <w:p w14:paraId="24E7AE64" w14:textId="1E708F35" w:rsidR="00897E1B" w:rsidRDefault="00897E1B" w:rsidP="00897E1B">
      <w:pPr>
        <w:pStyle w:val="Caption"/>
        <w:keepNext/>
      </w:pPr>
      <w:bookmarkStart w:id="7" w:name="_Ref53251182"/>
      <w:r>
        <w:lastRenderedPageBreak/>
        <w:t xml:space="preserve">Table </w:t>
      </w:r>
      <w:r w:rsidR="006E6744">
        <w:fldChar w:fldCharType="begin"/>
      </w:r>
      <w:r w:rsidR="006E6744">
        <w:instrText xml:space="preserve"> SEQ Table \* ARABIC </w:instrText>
      </w:r>
      <w:r w:rsidR="006E6744">
        <w:fldChar w:fldCharType="separate"/>
      </w:r>
      <w:r w:rsidR="00954E7B">
        <w:rPr>
          <w:noProof/>
        </w:rPr>
        <w:t>3</w:t>
      </w:r>
      <w:r w:rsidR="006E6744">
        <w:rPr>
          <w:noProof/>
        </w:rPr>
        <w:fldChar w:fldCharType="end"/>
      </w:r>
      <w:bookmarkEnd w:id="7"/>
      <w:r>
        <w:t xml:space="preserve"> </w:t>
      </w:r>
      <w:r w:rsidRPr="00B470F2">
        <w:t>Summary of linear regression between new COVID-19 cases and</w:t>
      </w:r>
      <w:r>
        <w:t xml:space="preserve"> selected</w:t>
      </w:r>
      <w:r w:rsidRPr="00B470F2">
        <w:t xml:space="preserve"> pollutants, meteorological data and existing confirmed COVID-19 cases</w:t>
      </w:r>
    </w:p>
    <w:p w14:paraId="4E8BD905" w14:textId="18498272" w:rsidR="000514C6" w:rsidRDefault="008C3391" w:rsidP="008C3391">
      <w:pPr>
        <w:ind w:firstLine="0"/>
      </w:pPr>
      <w:r>
        <w:rPr>
          <w:noProof/>
        </w:rPr>
        <w:drawing>
          <wp:inline distT="0" distB="0" distL="0" distR="0" wp14:anchorId="571E214F" wp14:editId="73774F38">
            <wp:extent cx="5943600" cy="42894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DE629" w14:textId="48FA333A" w:rsidR="00FF2B69" w:rsidRDefault="00FF2B69" w:rsidP="00FF2B69">
      <w:pPr>
        <w:pStyle w:val="Heading1"/>
      </w:pPr>
      <w:r>
        <w:t>Conclusion</w:t>
      </w:r>
    </w:p>
    <w:p w14:paraId="0CB5A23E" w14:textId="3E7EBF51" w:rsidR="00FF2B69" w:rsidRDefault="00FF2B69" w:rsidP="00FF2B69">
      <w:r>
        <w:t xml:space="preserve">We </w:t>
      </w:r>
      <w:r w:rsidR="00AB26C8">
        <w:t xml:space="preserve">have collected multiple pollutants and meteorological data from numerous US counties where COVID-19 are widely spread and studied the correlation between these data and the daily new COVID-19 cases.  We have concluded that air pollution can accelerate the spread of COVID-19, and weather also has various impact on the disease.  </w:t>
      </w:r>
      <w:r w:rsidR="00FE6963">
        <w:t xml:space="preserve">We also expect the total number of </w:t>
      </w:r>
      <w:r w:rsidR="008C3391">
        <w:t>cases</w:t>
      </w:r>
      <w:r w:rsidR="00FE6963">
        <w:t xml:space="preserve"> to double every 3</w:t>
      </w:r>
      <w:r w:rsidR="008C3391">
        <w:t>3</w:t>
      </w:r>
      <w:r w:rsidR="00FE6963">
        <w:t xml:space="preserve"> days unless proper control is put in place to contain the spread.</w:t>
      </w:r>
    </w:p>
    <w:sectPr w:rsidR="00FF2B69">
      <w:headerReference w:type="default" r:id="rId15"/>
      <w:headerReference w:type="first" r:id="rId16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Rachel Smith" w:date="2020-10-12T17:30:00Z" w:initials="RS">
    <w:p w14:paraId="58BF0E75" w14:textId="7E1EE865" w:rsidR="00221BBD" w:rsidRDefault="00221BBD">
      <w:pPr>
        <w:pStyle w:val="CommentText"/>
      </w:pPr>
      <w:r>
        <w:rPr>
          <w:rStyle w:val="CommentReference"/>
        </w:rPr>
        <w:annotationRef/>
      </w:r>
      <w:r>
        <w:t xml:space="preserve">I’m surprised the introduction isn’t longer – where is your body explaining </w:t>
      </w:r>
      <w:r w:rsidR="00D24EEE">
        <w:t>previous research?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8BF0E7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2F1119" w16cex:dateUtc="2020-10-13T00:30:00Z"/>
  <w16cex:commentExtensible w16cex:durableId="232F1165" w16cex:dateUtc="2020-10-13T00:31:00Z"/>
  <w16cex:commentExtensible w16cex:durableId="232F11DF" w16cex:dateUtc="2020-10-13T00:33:00Z"/>
  <w16cex:commentExtensible w16cex:durableId="232F1266" w16cex:dateUtc="2020-10-13T00:35:00Z"/>
  <w16cex:commentExtensible w16cex:durableId="232F131D" w16cex:dateUtc="2020-10-13T00:38:00Z"/>
  <w16cex:commentExtensible w16cex:durableId="232F1231" w16cex:dateUtc="2020-10-13T00:34:00Z"/>
  <w16cex:commentExtensible w16cex:durableId="232F1385" w16cex:dateUtc="2020-10-13T00:40:00Z"/>
  <w16cex:commentExtensible w16cex:durableId="232F14B6" w16cex:dateUtc="2020-10-13T00:45:00Z"/>
  <w16cex:commentExtensible w16cex:durableId="232F1521" w16cex:dateUtc="2020-10-13T00:47:00Z"/>
  <w16cex:commentExtensible w16cex:durableId="232F1590" w16cex:dateUtc="2020-10-13T00:49:00Z"/>
  <w16cex:commentExtensible w16cex:durableId="232F16F3" w16cex:dateUtc="2020-10-13T00:54:00Z"/>
  <w16cex:commentExtensible w16cex:durableId="23305A20" w16cex:dateUtc="2020-10-13T23:53:00Z"/>
  <w16cex:commentExtensible w16cex:durableId="23305AAF" w16cex:dateUtc="2020-10-13T23:56:00Z"/>
  <w16cex:commentExtensible w16cex:durableId="23305AE0" w16cex:dateUtc="2020-10-13T23:57:00Z"/>
  <w16cex:commentExtensible w16cex:durableId="23305C92" w16cex:dateUtc="2020-10-14T00:04:00Z"/>
  <w16cex:commentExtensible w16cex:durableId="23305B69" w16cex:dateUtc="2020-10-13T23:59:00Z"/>
  <w16cex:commentExtensible w16cex:durableId="23305CC8" w16cex:dateUtc="2020-10-14T00:05:00Z"/>
  <w16cex:commentExtensible w16cex:durableId="23305D70" w16cex:dateUtc="2020-10-14T00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8BF0E75" w16cid:durableId="232F111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544673" w14:textId="77777777" w:rsidR="006E6744" w:rsidRDefault="006E6744">
      <w:pPr>
        <w:spacing w:line="240" w:lineRule="auto"/>
      </w:pPr>
      <w:r>
        <w:separator/>
      </w:r>
    </w:p>
    <w:p w14:paraId="311FA39D" w14:textId="77777777" w:rsidR="006E6744" w:rsidRDefault="006E6744"/>
  </w:endnote>
  <w:endnote w:type="continuationSeparator" w:id="0">
    <w:p w14:paraId="6418E8FB" w14:textId="77777777" w:rsidR="006E6744" w:rsidRDefault="006E6744">
      <w:pPr>
        <w:spacing w:line="240" w:lineRule="auto"/>
      </w:pPr>
      <w:r>
        <w:continuationSeparator/>
      </w:r>
    </w:p>
    <w:p w14:paraId="2AAED80D" w14:textId="77777777" w:rsidR="006E6744" w:rsidRDefault="006E674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2641B8" w14:textId="77777777" w:rsidR="006E6744" w:rsidRDefault="006E6744">
      <w:pPr>
        <w:spacing w:line="240" w:lineRule="auto"/>
      </w:pPr>
      <w:r>
        <w:separator/>
      </w:r>
    </w:p>
    <w:p w14:paraId="63B4240E" w14:textId="77777777" w:rsidR="006E6744" w:rsidRDefault="006E6744"/>
  </w:footnote>
  <w:footnote w:type="continuationSeparator" w:id="0">
    <w:p w14:paraId="4EBBD3A9" w14:textId="77777777" w:rsidR="006E6744" w:rsidRDefault="006E6744">
      <w:pPr>
        <w:spacing w:line="240" w:lineRule="auto"/>
      </w:pPr>
      <w:r>
        <w:continuationSeparator/>
      </w:r>
    </w:p>
    <w:p w14:paraId="16B3D549" w14:textId="77777777" w:rsidR="006E6744" w:rsidRDefault="006E674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dTable2-Accent1"/>
      <w:tblW w:w="0" w:type="auto"/>
      <w:tblLook w:val="04A0" w:firstRow="1" w:lastRow="0" w:firstColumn="1" w:lastColumn="0" w:noHBand="0" w:noVBand="1"/>
      <w:tblDescription w:val="Header layout table"/>
    </w:tblPr>
    <w:tblGrid>
      <w:gridCol w:w="8280"/>
      <w:gridCol w:w="1080"/>
    </w:tblGrid>
    <w:tr w:rsidR="004D6B86" w14:paraId="66CA02D6" w14:textId="77777777" w:rsidTr="008A78F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280" w:type="dxa"/>
        </w:tcPr>
        <w:p w14:paraId="5F3EC2D1" w14:textId="6C549633" w:rsidR="004D6B86" w:rsidRPr="00170521" w:rsidRDefault="006E6744" w:rsidP="00170521">
          <w:pPr>
            <w:pStyle w:val="Header"/>
          </w:pPr>
          <w:sdt>
            <w:sdtPr>
              <w:alias w:val="Enter shortened title:"/>
              <w:tag w:val="Enter shortened title:"/>
              <w:id w:val="-582528332"/>
              <w:showingPlcHdr/>
              <w15:dataBinding w:prefixMappings="xmlns:ns0='http://schemas.microsoft.com/temp/samples' " w:xpath="/ns0:employees[1]/ns0:employee[1]/ns0:CustomerName[1]" w:storeItemID="{B98E728A-96FF-4995-885C-5AF887AB0C35}"/>
              <w15:appearance w15:val="hidden"/>
            </w:sdtPr>
            <w:sdtEndPr/>
            <w:sdtContent>
              <w:r w:rsidR="00AA2736">
                <w:t xml:space="preserve">     </w:t>
              </w:r>
            </w:sdtContent>
          </w:sdt>
        </w:p>
      </w:tc>
      <w:tc>
        <w:tcPr>
          <w:tcW w:w="1080" w:type="dxa"/>
        </w:tcPr>
        <w:p w14:paraId="05C4B7C0" w14:textId="77777777" w:rsidR="004D6B86" w:rsidRDefault="00345333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925C8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6EDBAD85" w14:textId="77777777" w:rsidR="004D6B86" w:rsidRDefault="004D6B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dTable2-Accent1"/>
      <w:tblW w:w="0" w:type="auto"/>
      <w:tblLook w:val="04A0" w:firstRow="1" w:lastRow="0" w:firstColumn="1" w:lastColumn="0" w:noHBand="0" w:noVBand="1"/>
      <w:tblDescription w:val="Header layout table"/>
    </w:tblPr>
    <w:tblGrid>
      <w:gridCol w:w="8280"/>
      <w:gridCol w:w="1080"/>
    </w:tblGrid>
    <w:tr w:rsidR="004D6B86" w14:paraId="35017D54" w14:textId="77777777" w:rsidTr="008A78F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280" w:type="dxa"/>
        </w:tcPr>
        <w:p w14:paraId="25DB6846" w14:textId="698D7B44" w:rsidR="004D6B86" w:rsidRPr="009F0414" w:rsidRDefault="00961AE5" w:rsidP="00504F88">
          <w:pPr>
            <w:pStyle w:val="Header"/>
          </w:pPr>
          <w:r>
            <w:t xml:space="preserve">Running head: </w:t>
          </w:r>
          <w:sdt>
            <w:sdtPr>
              <w:alias w:val="Enter shortened title:"/>
              <w:tag w:val="Enter shortened title:"/>
              <w:id w:val="-211583021"/>
              <w:showingPlcHdr/>
              <w15:dataBinding w:prefixMappings="xmlns:ns0='http://schemas.microsoft.com/temp/samples' " w:xpath="/ns0:employees[1]/ns0:employee[1]/ns0:CustomerName[1]" w:storeItemID="{B98E728A-96FF-4995-885C-5AF887AB0C35}"/>
              <w15:appearance w15:val="hidden"/>
            </w:sdtPr>
            <w:sdtEndPr/>
            <w:sdtContent>
              <w:r w:rsidR="00AA2736">
                <w:t xml:space="preserve">     </w:t>
              </w:r>
            </w:sdtContent>
          </w:sdt>
        </w:p>
      </w:tc>
      <w:tc>
        <w:tcPr>
          <w:tcW w:w="1080" w:type="dxa"/>
        </w:tcPr>
        <w:p w14:paraId="6D3C1513" w14:textId="77777777" w:rsidR="004D6B86" w:rsidRDefault="00345333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925C8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1531CA12" w14:textId="77777777" w:rsidR="004D6B86" w:rsidRDefault="004D6B86" w:rsidP="002C62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achel Smith">
    <w15:presenceInfo w15:providerId="Windows Live" w15:userId="35250af8f1852f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FA9"/>
    <w:rsid w:val="00006BBA"/>
    <w:rsid w:val="0001010E"/>
    <w:rsid w:val="000217F5"/>
    <w:rsid w:val="00024C4B"/>
    <w:rsid w:val="000514C6"/>
    <w:rsid w:val="00097169"/>
    <w:rsid w:val="00110119"/>
    <w:rsid w:val="00114BFA"/>
    <w:rsid w:val="00130582"/>
    <w:rsid w:val="0014642A"/>
    <w:rsid w:val="001602E3"/>
    <w:rsid w:val="00160C0C"/>
    <w:rsid w:val="0016560B"/>
    <w:rsid w:val="001664A2"/>
    <w:rsid w:val="00170521"/>
    <w:rsid w:val="0017153E"/>
    <w:rsid w:val="0017291D"/>
    <w:rsid w:val="001B4848"/>
    <w:rsid w:val="001B747A"/>
    <w:rsid w:val="001F359E"/>
    <w:rsid w:val="001F447A"/>
    <w:rsid w:val="001F7399"/>
    <w:rsid w:val="00212319"/>
    <w:rsid w:val="00221BBD"/>
    <w:rsid w:val="00225BE3"/>
    <w:rsid w:val="00242AC5"/>
    <w:rsid w:val="002605EA"/>
    <w:rsid w:val="002711B1"/>
    <w:rsid w:val="00274E0A"/>
    <w:rsid w:val="0028507B"/>
    <w:rsid w:val="002B6153"/>
    <w:rsid w:val="002C627C"/>
    <w:rsid w:val="00307586"/>
    <w:rsid w:val="00312D34"/>
    <w:rsid w:val="0033673D"/>
    <w:rsid w:val="00336906"/>
    <w:rsid w:val="00345333"/>
    <w:rsid w:val="00375AC9"/>
    <w:rsid w:val="00393A03"/>
    <w:rsid w:val="003A06C6"/>
    <w:rsid w:val="003B2532"/>
    <w:rsid w:val="003D6BC9"/>
    <w:rsid w:val="003E36B1"/>
    <w:rsid w:val="003E4162"/>
    <w:rsid w:val="003F7CBD"/>
    <w:rsid w:val="00412102"/>
    <w:rsid w:val="00420499"/>
    <w:rsid w:val="00481CF8"/>
    <w:rsid w:val="00492C2D"/>
    <w:rsid w:val="004A3D87"/>
    <w:rsid w:val="004B122A"/>
    <w:rsid w:val="004B18A9"/>
    <w:rsid w:val="004B1FA9"/>
    <w:rsid w:val="004C1079"/>
    <w:rsid w:val="004D4F8C"/>
    <w:rsid w:val="004D6B86"/>
    <w:rsid w:val="004E0033"/>
    <w:rsid w:val="00502A84"/>
    <w:rsid w:val="00504F88"/>
    <w:rsid w:val="0053432C"/>
    <w:rsid w:val="0055242C"/>
    <w:rsid w:val="005844C8"/>
    <w:rsid w:val="00595412"/>
    <w:rsid w:val="005F546B"/>
    <w:rsid w:val="005F611E"/>
    <w:rsid w:val="0061747E"/>
    <w:rsid w:val="006314A3"/>
    <w:rsid w:val="00641876"/>
    <w:rsid w:val="00645290"/>
    <w:rsid w:val="00684C26"/>
    <w:rsid w:val="006B015B"/>
    <w:rsid w:val="006B7EFB"/>
    <w:rsid w:val="006C162F"/>
    <w:rsid w:val="006C6833"/>
    <w:rsid w:val="006D7EE9"/>
    <w:rsid w:val="006E6744"/>
    <w:rsid w:val="007244DE"/>
    <w:rsid w:val="00785E2D"/>
    <w:rsid w:val="007B759B"/>
    <w:rsid w:val="00806C6E"/>
    <w:rsid w:val="0081390C"/>
    <w:rsid w:val="00816831"/>
    <w:rsid w:val="008177D4"/>
    <w:rsid w:val="00837D67"/>
    <w:rsid w:val="0087458E"/>
    <w:rsid w:val="008747E8"/>
    <w:rsid w:val="008813FC"/>
    <w:rsid w:val="00897E1B"/>
    <w:rsid w:val="008A2A83"/>
    <w:rsid w:val="008A78F1"/>
    <w:rsid w:val="008C1EB0"/>
    <w:rsid w:val="008C3391"/>
    <w:rsid w:val="008F4CAB"/>
    <w:rsid w:val="0090386A"/>
    <w:rsid w:val="00910F0E"/>
    <w:rsid w:val="00912499"/>
    <w:rsid w:val="00954E7B"/>
    <w:rsid w:val="00961AE5"/>
    <w:rsid w:val="009A2C38"/>
    <w:rsid w:val="009A39EE"/>
    <w:rsid w:val="009E0C3F"/>
    <w:rsid w:val="009F0414"/>
    <w:rsid w:val="00A00F66"/>
    <w:rsid w:val="00A11453"/>
    <w:rsid w:val="00A33936"/>
    <w:rsid w:val="00A4757D"/>
    <w:rsid w:val="00A4784D"/>
    <w:rsid w:val="00A7088F"/>
    <w:rsid w:val="00A77F6B"/>
    <w:rsid w:val="00A81BB2"/>
    <w:rsid w:val="00A91650"/>
    <w:rsid w:val="00AA2736"/>
    <w:rsid w:val="00AA5C05"/>
    <w:rsid w:val="00AB26C8"/>
    <w:rsid w:val="00B03BA4"/>
    <w:rsid w:val="00B0449F"/>
    <w:rsid w:val="00B2407F"/>
    <w:rsid w:val="00B362A1"/>
    <w:rsid w:val="00B70300"/>
    <w:rsid w:val="00B80BAC"/>
    <w:rsid w:val="00BA0B06"/>
    <w:rsid w:val="00BA3B54"/>
    <w:rsid w:val="00BD5790"/>
    <w:rsid w:val="00C3438C"/>
    <w:rsid w:val="00C5686B"/>
    <w:rsid w:val="00C74024"/>
    <w:rsid w:val="00C83B15"/>
    <w:rsid w:val="00C925C8"/>
    <w:rsid w:val="00CB7F84"/>
    <w:rsid w:val="00CE71A9"/>
    <w:rsid w:val="00CF1B55"/>
    <w:rsid w:val="00CF23F9"/>
    <w:rsid w:val="00D06FE7"/>
    <w:rsid w:val="00D24EEE"/>
    <w:rsid w:val="00D25161"/>
    <w:rsid w:val="00D36B4F"/>
    <w:rsid w:val="00D405DF"/>
    <w:rsid w:val="00D61EDC"/>
    <w:rsid w:val="00DB07A7"/>
    <w:rsid w:val="00DB2E59"/>
    <w:rsid w:val="00DB358F"/>
    <w:rsid w:val="00DB6230"/>
    <w:rsid w:val="00DC44F1"/>
    <w:rsid w:val="00DF6D26"/>
    <w:rsid w:val="00E6030A"/>
    <w:rsid w:val="00E61BE0"/>
    <w:rsid w:val="00E7305D"/>
    <w:rsid w:val="00EA780C"/>
    <w:rsid w:val="00EB69D3"/>
    <w:rsid w:val="00ED788A"/>
    <w:rsid w:val="00F068E5"/>
    <w:rsid w:val="00F31D66"/>
    <w:rsid w:val="00F363EC"/>
    <w:rsid w:val="00F413AC"/>
    <w:rsid w:val="00FB1819"/>
    <w:rsid w:val="00FE6963"/>
    <w:rsid w:val="00FE725C"/>
    <w:rsid w:val="00FF2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52EBFB8"/>
  <w15:chartTrackingRefBased/>
  <w15:docId w15:val="{3D527A80-2FF2-4B76-B8E4-EBA1DF7F6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5" w:qFormat="1"/>
    <w:lsdException w:name="heading 8" w:semiHidden="1" w:uiPriority="5" w:qFormat="1"/>
    <w:lsdException w:name="heading 9" w:semiHidden="1" w:uiPriority="5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5C8"/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5"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5"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5"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5"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5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sid w:val="00DB2E59"/>
  </w:style>
  <w:style w:type="character" w:styleId="PlaceholderText">
    <w:name w:val="Placeholder Text"/>
    <w:basedOn w:val="DefaultParagraphFont"/>
    <w:uiPriority w:val="99"/>
    <w:semiHidden/>
    <w:rsid w:val="00EB69D3"/>
    <w:rPr>
      <w:color w:val="000000" w:themeColor="text1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Heading2Char">
    <w:name w:val="Heading 2 Char"/>
    <w:basedOn w:val="DefaultParagraphFont"/>
    <w:link w:val="Heading2"/>
    <w:uiPriority w:val="5"/>
    <w:rsid w:val="00DB2E59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4"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5"/>
    <w:rsid w:val="00DB2E5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5"/>
    <w:rsid w:val="00DB2E59"/>
    <w:rPr>
      <w:rFonts w:asciiTheme="majorHAnsi" w:eastAsiaTheme="majorEastAsia" w:hAnsiTheme="majorHAnsi" w:cstheme="majorBidi"/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9D3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6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3F7CBD"/>
    <w:pPr>
      <w:pBdr>
        <w:top w:val="single" w:sz="2" w:space="10" w:color="000000" w:themeColor="text2" w:shadow="1"/>
        <w:left w:val="single" w:sz="2" w:space="10" w:color="000000" w:themeColor="text2" w:shadow="1"/>
        <w:bottom w:val="single" w:sz="2" w:space="10" w:color="000000" w:themeColor="text2" w:shadow="1"/>
        <w:right w:val="single" w:sz="2" w:space="10" w:color="000000" w:themeColor="text2" w:shadow="1"/>
      </w:pBdr>
      <w:ind w:left="1152" w:right="1152" w:firstLine="0"/>
    </w:pPr>
    <w:rPr>
      <w:i/>
      <w:iCs/>
      <w:color w:val="000000" w:themeColor="text2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B69D3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B69D3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B69D3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B69D3"/>
    <w:rPr>
      <w:sz w:val="22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EB69D3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69D3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69D3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69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69D3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B69D3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69D3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69D3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EB69D3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5"/>
    <w:semiHidden/>
    <w:rsid w:val="00336906"/>
    <w:rPr>
      <w:rFonts w:asciiTheme="majorHAnsi" w:eastAsiaTheme="majorEastAsia" w:hAnsiTheme="majorHAnsi" w:cstheme="majorBidi"/>
      <w:color w:val="6E6E6E" w:themeColor="accent1" w:themeShade="7F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69D3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B69D3"/>
    <w:pPr>
      <w:pBdr>
        <w:top w:val="single" w:sz="4" w:space="10" w:color="6E6E6E" w:themeColor="accent1" w:themeShade="80"/>
        <w:bottom w:val="single" w:sz="4" w:space="10" w:color="6E6E6E" w:themeColor="accent1" w:themeShade="80"/>
      </w:pBdr>
      <w:spacing w:before="360" w:after="360"/>
      <w:ind w:left="864" w:right="864" w:firstLine="0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B69D3"/>
    <w:rPr>
      <w:i/>
      <w:iCs/>
      <w:color w:val="6E6E6E" w:themeColor="accent1" w:themeShade="80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8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8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EB69D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B69D3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B69D3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3F7CBD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7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qFormat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E59"/>
  </w:style>
  <w:style w:type="character" w:styleId="CommentReference">
    <w:name w:val="annotation reference"/>
    <w:basedOn w:val="DefaultParagraphFont"/>
    <w:uiPriority w:val="99"/>
    <w:semiHidden/>
    <w:unhideWhenUsed/>
    <w:rsid w:val="00EB69D3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EB69D3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B69D3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69D3"/>
    <w:pPr>
      <w:spacing w:before="240"/>
      <w:ind w:firstLine="720"/>
      <w:jc w:val="left"/>
      <w:outlineLvl w:val="9"/>
    </w:pPr>
    <w:rPr>
      <w:b w:val="0"/>
      <w:bCs w:val="0"/>
      <w:color w:val="6E6E6E" w:themeColor="accent1" w:themeShade="80"/>
      <w:sz w:val="32"/>
      <w:szCs w:val="3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B69D3"/>
    <w:rPr>
      <w:b/>
      <w:bCs/>
      <w:caps w:val="0"/>
      <w:smallCaps/>
      <w:color w:val="6E6E6E" w:themeColor="accent1" w:themeShade="80"/>
      <w:spacing w:val="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B69D3"/>
    <w:rPr>
      <w:i/>
      <w:iCs/>
      <w:color w:val="6E6E6E" w:themeColor="accent1" w:themeShade="80"/>
    </w:rPr>
  </w:style>
  <w:style w:type="table" w:styleId="GridTable4-Accent4">
    <w:name w:val="Grid Table 4 Accent 4"/>
    <w:basedOn w:val="TableNormal"/>
    <w:uiPriority w:val="49"/>
    <w:rsid w:val="003F7CBD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1">
    <w:name w:val="Grid Table 2 Accent 1"/>
    <w:basedOn w:val="TableNormal"/>
    <w:uiPriority w:val="47"/>
    <w:rsid w:val="008A78F1"/>
    <w:pPr>
      <w:spacing w:line="240" w:lineRule="auto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  <w:tblCellMar>
        <w:left w:w="0" w:type="dxa"/>
        <w:right w:w="0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502A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5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microsoft.com/office/2011/relationships/commentsExtended" Target="commentsExtended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chel\AppData\Roaming\Microsoft\Templates\APA%20style%20paper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6C6C6C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D4B0431-C22E-42DF-8CFF-1D1D1F687706}">
  <we:reference id="wa104381714" version="3.0.0.0" store="en-US" storeType="OMEX"/>
  <we:alternateReferences>
    <we:reference id="wa104381714" version="3.0.0.0" store="WA104381714" storeType="OMEX"/>
  </we:alternateReferences>
  <we:properties>
    <we:property name="DOC_UUID" value="&quot;473bf170-a13b-72d0-b85f-813aee2d65a6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employees xmlns="http://schemas.microsoft.com/temp/samples">
  <employee>
    <CustomerName/>
    <CompanyName/>
    <SenderAddress/>
    <Address/>
  </employee>
</employe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E728A-96FF-4995-885C-5AF887AB0C35}">
  <ds:schemaRefs>
    <ds:schemaRef ds:uri="http://schemas.microsoft.com/temp/samples"/>
  </ds:schemaRefs>
</ds:datastoreItem>
</file>

<file path=customXml/itemProps2.xml><?xml version="1.0" encoding="utf-8"?>
<ds:datastoreItem xmlns:ds="http://schemas.openxmlformats.org/officeDocument/2006/customXml" ds:itemID="{D1A5C5DC-A482-4611-9FBA-854F2F583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paper</Template>
  <TotalTime>235</TotalTime>
  <Pages>8</Pages>
  <Words>1316</Words>
  <Characters>7505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Dai</dc:creator>
  <cp:keywords/>
  <dc:description/>
  <cp:lastModifiedBy>ldai</cp:lastModifiedBy>
  <cp:revision>5</cp:revision>
  <dcterms:created xsi:type="dcterms:W3CDTF">2020-10-18T17:23:00Z</dcterms:created>
  <dcterms:modified xsi:type="dcterms:W3CDTF">2020-10-18T23:11:00Z</dcterms:modified>
</cp:coreProperties>
</file>